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B4" w:rsidRPr="00E671BD" w:rsidRDefault="00B469B4" w:rsidP="00E671BD">
      <w:pPr>
        <w:spacing w:before="60"/>
        <w:rPr>
          <w:b/>
          <w:bCs/>
          <w:sz w:val="36"/>
          <w:szCs w:val="36"/>
        </w:rPr>
      </w:pPr>
      <w:proofErr w:type="gramStart"/>
      <w:r w:rsidRPr="00E671BD">
        <w:rPr>
          <w:b/>
          <w:bCs/>
          <w:sz w:val="36"/>
          <w:szCs w:val="36"/>
        </w:rPr>
        <w:t>Module  --</w:t>
      </w:r>
      <w:proofErr w:type="gramEnd"/>
      <w:r w:rsidRPr="00E671BD">
        <w:rPr>
          <w:b/>
          <w:bCs/>
          <w:sz w:val="36"/>
          <w:szCs w:val="36"/>
        </w:rPr>
        <w:t xml:space="preserve"> </w:t>
      </w:r>
      <w:r w:rsidR="00F370ED">
        <w:fldChar w:fldCharType="begin"/>
      </w:r>
      <w:r w:rsidR="00540064">
        <w:instrText xml:space="preserve"> DOCPROPERTY "Document Title"  \* MERGEFORMAT </w:instrText>
      </w:r>
      <w:r w:rsidR="00F370ED">
        <w:fldChar w:fldCharType="separate"/>
      </w:r>
      <w:proofErr w:type="spellStart"/>
      <w:r w:rsidR="00F770F3" w:rsidRPr="00F770F3">
        <w:rPr>
          <w:b/>
          <w:bCs/>
          <w:sz w:val="36"/>
          <w:szCs w:val="36"/>
        </w:rPr>
        <w:t>Ccl</w:t>
      </w:r>
      <w:proofErr w:type="spellEnd"/>
      <w:r w:rsidR="00F370ED">
        <w:fldChar w:fldCharType="end"/>
      </w:r>
    </w:p>
    <w:p w:rsidR="00E05268" w:rsidRDefault="00F370ED">
      <w:pPr>
        <w:pStyle w:val="TOC1"/>
        <w:rPr>
          <w:rFonts w:asciiTheme="minorHAnsi" w:eastAsiaTheme="minorEastAsia" w:hAnsiTheme="minorHAnsi" w:cstheme="minorBidi"/>
          <w:noProof/>
          <w:sz w:val="22"/>
          <w:szCs w:val="22"/>
        </w:rPr>
      </w:pPr>
      <w:r>
        <w:fldChar w:fldCharType="begin"/>
      </w:r>
      <w:r w:rsidR="00E671BD">
        <w:instrText xml:space="preserve"> TOC \o "1-2" \h \z \u </w:instrText>
      </w:r>
      <w:r>
        <w:fldChar w:fldCharType="separate"/>
      </w:r>
      <w:hyperlink w:anchor="_Toc363725778" w:history="1">
        <w:r w:rsidR="00E05268" w:rsidRPr="0057274E">
          <w:rPr>
            <w:rStyle w:val="Hyperlink"/>
            <w:noProof/>
          </w:rPr>
          <w:t>1</w:t>
        </w:r>
        <w:r w:rsidR="00E05268">
          <w:rPr>
            <w:rFonts w:asciiTheme="minorHAnsi" w:eastAsiaTheme="minorEastAsia" w:hAnsiTheme="minorHAnsi" w:cstheme="minorBidi"/>
            <w:noProof/>
            <w:sz w:val="22"/>
            <w:szCs w:val="22"/>
          </w:rPr>
          <w:tab/>
        </w:r>
        <w:r w:rsidR="00E05268" w:rsidRPr="0057274E">
          <w:rPr>
            <w:rStyle w:val="Hyperlink"/>
            <w:noProof/>
          </w:rPr>
          <w:t>References</w:t>
        </w:r>
        <w:r w:rsidR="00E05268">
          <w:rPr>
            <w:noProof/>
            <w:webHidden/>
          </w:rPr>
          <w:tab/>
        </w:r>
        <w:r>
          <w:rPr>
            <w:noProof/>
            <w:webHidden/>
          </w:rPr>
          <w:fldChar w:fldCharType="begin"/>
        </w:r>
        <w:r w:rsidR="00E05268">
          <w:rPr>
            <w:noProof/>
            <w:webHidden/>
          </w:rPr>
          <w:instrText xml:space="preserve"> PAGEREF _Toc363725778 \h </w:instrText>
        </w:r>
        <w:r>
          <w:rPr>
            <w:noProof/>
            <w:webHidden/>
          </w:rPr>
        </w:r>
        <w:r>
          <w:rPr>
            <w:noProof/>
            <w:webHidden/>
          </w:rPr>
          <w:fldChar w:fldCharType="separate"/>
        </w:r>
        <w:r w:rsidR="00E05268">
          <w:rPr>
            <w:noProof/>
            <w:webHidden/>
          </w:rPr>
          <w:t>2</w:t>
        </w:r>
        <w:r>
          <w:rPr>
            <w:noProof/>
            <w:webHidden/>
          </w:rPr>
          <w:fldChar w:fldCharType="end"/>
        </w:r>
      </w:hyperlink>
    </w:p>
    <w:p w:rsidR="00E05268" w:rsidRDefault="00F370ED">
      <w:pPr>
        <w:pStyle w:val="TOC1"/>
        <w:rPr>
          <w:rFonts w:asciiTheme="minorHAnsi" w:eastAsiaTheme="minorEastAsia" w:hAnsiTheme="minorHAnsi" w:cstheme="minorBidi"/>
          <w:noProof/>
          <w:sz w:val="22"/>
          <w:szCs w:val="22"/>
        </w:rPr>
      </w:pPr>
      <w:hyperlink w:anchor="_Toc363725779" w:history="1">
        <w:r w:rsidR="00E05268" w:rsidRPr="0057274E">
          <w:rPr>
            <w:rStyle w:val="Hyperlink"/>
            <w:noProof/>
          </w:rPr>
          <w:t>2</w:t>
        </w:r>
        <w:r w:rsidR="00E05268">
          <w:rPr>
            <w:rFonts w:asciiTheme="minorHAnsi" w:eastAsiaTheme="minorEastAsia" w:hAnsiTheme="minorHAnsi" w:cstheme="minorBidi"/>
            <w:noProof/>
            <w:sz w:val="22"/>
            <w:szCs w:val="22"/>
          </w:rPr>
          <w:tab/>
        </w:r>
        <w:r w:rsidR="00E05268" w:rsidRPr="0057274E">
          <w:rPr>
            <w:rStyle w:val="Hyperlink"/>
            <w:noProof/>
          </w:rPr>
          <w:t>Configuration Settings</w:t>
        </w:r>
        <w:r w:rsidR="00E05268">
          <w:rPr>
            <w:noProof/>
            <w:webHidden/>
          </w:rPr>
          <w:tab/>
        </w:r>
        <w:r>
          <w:rPr>
            <w:noProof/>
            <w:webHidden/>
          </w:rPr>
          <w:fldChar w:fldCharType="begin"/>
        </w:r>
        <w:r w:rsidR="00E05268">
          <w:rPr>
            <w:noProof/>
            <w:webHidden/>
          </w:rPr>
          <w:instrText xml:space="preserve"> PAGEREF _Toc363725779 \h </w:instrText>
        </w:r>
        <w:r>
          <w:rPr>
            <w:noProof/>
            <w:webHidden/>
          </w:rPr>
        </w:r>
        <w:r>
          <w:rPr>
            <w:noProof/>
            <w:webHidden/>
          </w:rPr>
          <w:fldChar w:fldCharType="separate"/>
        </w:r>
        <w:r w:rsidR="00E05268">
          <w:rPr>
            <w:noProof/>
            <w:webHidden/>
          </w:rPr>
          <w:t>2</w:t>
        </w:r>
        <w:r>
          <w:rPr>
            <w:noProof/>
            <w:webHidden/>
          </w:rPr>
          <w:fldChar w:fldCharType="end"/>
        </w:r>
      </w:hyperlink>
    </w:p>
    <w:p w:rsidR="00E05268" w:rsidRDefault="00F370ED">
      <w:pPr>
        <w:pStyle w:val="TOC2"/>
        <w:tabs>
          <w:tab w:val="left" w:pos="880"/>
          <w:tab w:val="right" w:leader="dot" w:pos="8630"/>
        </w:tabs>
        <w:rPr>
          <w:rFonts w:asciiTheme="minorHAnsi" w:eastAsiaTheme="minorEastAsia" w:hAnsiTheme="minorHAnsi" w:cstheme="minorBidi"/>
          <w:noProof/>
          <w:sz w:val="22"/>
          <w:szCs w:val="22"/>
        </w:rPr>
      </w:pPr>
      <w:hyperlink w:anchor="_Toc363725780" w:history="1">
        <w:r w:rsidR="00E05268" w:rsidRPr="0057274E">
          <w:rPr>
            <w:rStyle w:val="Hyperlink"/>
            <w:noProof/>
          </w:rPr>
          <w:t>2.1</w:t>
        </w:r>
        <w:r w:rsidR="00E05268">
          <w:rPr>
            <w:rFonts w:asciiTheme="minorHAnsi" w:eastAsiaTheme="minorEastAsia" w:hAnsiTheme="minorHAnsi" w:cstheme="minorBidi"/>
            <w:noProof/>
            <w:sz w:val="22"/>
            <w:szCs w:val="22"/>
          </w:rPr>
          <w:tab/>
        </w:r>
        <w:r w:rsidR="00E05268" w:rsidRPr="0057274E">
          <w:rPr>
            <w:rStyle w:val="Hyperlink"/>
            <w:noProof/>
          </w:rPr>
          <w:t>Ccl__core Configuration</w:t>
        </w:r>
        <w:r w:rsidR="00E05268">
          <w:rPr>
            <w:noProof/>
            <w:webHidden/>
          </w:rPr>
          <w:tab/>
        </w:r>
        <w:r>
          <w:rPr>
            <w:noProof/>
            <w:webHidden/>
          </w:rPr>
          <w:fldChar w:fldCharType="begin"/>
        </w:r>
        <w:r w:rsidR="00E05268">
          <w:rPr>
            <w:noProof/>
            <w:webHidden/>
          </w:rPr>
          <w:instrText xml:space="preserve"> PAGEREF _Toc363725780 \h </w:instrText>
        </w:r>
        <w:r>
          <w:rPr>
            <w:noProof/>
            <w:webHidden/>
          </w:rPr>
        </w:r>
        <w:r>
          <w:rPr>
            <w:noProof/>
            <w:webHidden/>
          </w:rPr>
          <w:fldChar w:fldCharType="separate"/>
        </w:r>
        <w:r w:rsidR="00E05268">
          <w:rPr>
            <w:noProof/>
            <w:webHidden/>
          </w:rPr>
          <w:t>2</w:t>
        </w:r>
        <w:r>
          <w:rPr>
            <w:noProof/>
            <w:webHidden/>
          </w:rPr>
          <w:fldChar w:fldCharType="end"/>
        </w:r>
      </w:hyperlink>
    </w:p>
    <w:p w:rsidR="00E05268" w:rsidRDefault="00F370ED">
      <w:pPr>
        <w:pStyle w:val="TOC2"/>
        <w:tabs>
          <w:tab w:val="left" w:pos="880"/>
          <w:tab w:val="right" w:leader="dot" w:pos="8630"/>
        </w:tabs>
        <w:rPr>
          <w:rFonts w:asciiTheme="minorHAnsi" w:eastAsiaTheme="minorEastAsia" w:hAnsiTheme="minorHAnsi" w:cstheme="minorBidi"/>
          <w:noProof/>
          <w:sz w:val="22"/>
          <w:szCs w:val="22"/>
        </w:rPr>
      </w:pPr>
      <w:hyperlink w:anchor="_Toc363725781" w:history="1">
        <w:r w:rsidR="00E05268" w:rsidRPr="0057274E">
          <w:rPr>
            <w:rStyle w:val="Hyperlink"/>
            <w:noProof/>
          </w:rPr>
          <w:t>2.2</w:t>
        </w:r>
        <w:r w:rsidR="00E05268">
          <w:rPr>
            <w:rFonts w:asciiTheme="minorHAnsi" w:eastAsiaTheme="minorEastAsia" w:hAnsiTheme="minorHAnsi" w:cstheme="minorBidi"/>
            <w:noProof/>
            <w:sz w:val="22"/>
            <w:szCs w:val="22"/>
          </w:rPr>
          <w:tab/>
        </w:r>
        <w:r w:rsidR="00E05268" w:rsidRPr="0057274E">
          <w:rPr>
            <w:rStyle w:val="Hyperlink"/>
            <w:noProof/>
          </w:rPr>
          <w:t>Advanced Task Settings Configuration</w:t>
        </w:r>
        <w:r w:rsidR="00E05268">
          <w:rPr>
            <w:noProof/>
            <w:webHidden/>
          </w:rPr>
          <w:tab/>
        </w:r>
        <w:r>
          <w:rPr>
            <w:noProof/>
            <w:webHidden/>
          </w:rPr>
          <w:fldChar w:fldCharType="begin"/>
        </w:r>
        <w:r w:rsidR="00E05268">
          <w:rPr>
            <w:noProof/>
            <w:webHidden/>
          </w:rPr>
          <w:instrText xml:space="preserve"> PAGEREF _Toc363725781 \h </w:instrText>
        </w:r>
        <w:r>
          <w:rPr>
            <w:noProof/>
            <w:webHidden/>
          </w:rPr>
        </w:r>
        <w:r>
          <w:rPr>
            <w:noProof/>
            <w:webHidden/>
          </w:rPr>
          <w:fldChar w:fldCharType="separate"/>
        </w:r>
        <w:r w:rsidR="00E05268">
          <w:rPr>
            <w:noProof/>
            <w:webHidden/>
          </w:rPr>
          <w:t>3</w:t>
        </w:r>
        <w:r>
          <w:rPr>
            <w:noProof/>
            <w:webHidden/>
          </w:rPr>
          <w:fldChar w:fldCharType="end"/>
        </w:r>
      </w:hyperlink>
    </w:p>
    <w:p w:rsidR="00E05268" w:rsidRDefault="00F370ED">
      <w:pPr>
        <w:pStyle w:val="TOC1"/>
        <w:rPr>
          <w:rFonts w:asciiTheme="minorHAnsi" w:eastAsiaTheme="minorEastAsia" w:hAnsiTheme="minorHAnsi" w:cstheme="minorBidi"/>
          <w:noProof/>
          <w:sz w:val="22"/>
          <w:szCs w:val="22"/>
        </w:rPr>
      </w:pPr>
      <w:hyperlink w:anchor="_Toc363725782" w:history="1">
        <w:r w:rsidR="00E05268" w:rsidRPr="0057274E">
          <w:rPr>
            <w:rStyle w:val="Hyperlink"/>
            <w:noProof/>
          </w:rPr>
          <w:t>3</w:t>
        </w:r>
        <w:r w:rsidR="00E05268">
          <w:rPr>
            <w:rFonts w:asciiTheme="minorHAnsi" w:eastAsiaTheme="minorEastAsia" w:hAnsiTheme="minorHAnsi" w:cstheme="minorBidi"/>
            <w:noProof/>
            <w:sz w:val="22"/>
            <w:szCs w:val="22"/>
          </w:rPr>
          <w:tab/>
        </w:r>
        <w:r w:rsidR="00E05268" w:rsidRPr="0057274E">
          <w:rPr>
            <w:rStyle w:val="Hyperlink"/>
            <w:noProof/>
          </w:rPr>
          <w:t>Known Issues / Limitations With Configuration</w:t>
        </w:r>
        <w:r w:rsidR="00E05268">
          <w:rPr>
            <w:noProof/>
            <w:webHidden/>
          </w:rPr>
          <w:tab/>
        </w:r>
        <w:r>
          <w:rPr>
            <w:noProof/>
            <w:webHidden/>
          </w:rPr>
          <w:fldChar w:fldCharType="begin"/>
        </w:r>
        <w:r w:rsidR="00E05268">
          <w:rPr>
            <w:noProof/>
            <w:webHidden/>
          </w:rPr>
          <w:instrText xml:space="preserve"> PAGEREF _Toc363725782 \h </w:instrText>
        </w:r>
        <w:r>
          <w:rPr>
            <w:noProof/>
            <w:webHidden/>
          </w:rPr>
        </w:r>
        <w:r>
          <w:rPr>
            <w:noProof/>
            <w:webHidden/>
          </w:rPr>
          <w:fldChar w:fldCharType="separate"/>
        </w:r>
        <w:r w:rsidR="00E05268">
          <w:rPr>
            <w:noProof/>
            <w:webHidden/>
          </w:rPr>
          <w:t>4</w:t>
        </w:r>
        <w:r>
          <w:rPr>
            <w:noProof/>
            <w:webHidden/>
          </w:rPr>
          <w:fldChar w:fldCharType="end"/>
        </w:r>
      </w:hyperlink>
    </w:p>
    <w:p w:rsidR="00E05268" w:rsidRDefault="00F370ED">
      <w:pPr>
        <w:pStyle w:val="TOC1"/>
        <w:rPr>
          <w:rFonts w:asciiTheme="minorHAnsi" w:eastAsiaTheme="minorEastAsia" w:hAnsiTheme="minorHAnsi" w:cstheme="minorBidi"/>
          <w:noProof/>
          <w:sz w:val="22"/>
          <w:szCs w:val="22"/>
        </w:rPr>
      </w:pPr>
      <w:hyperlink w:anchor="_Toc363725783" w:history="1">
        <w:r w:rsidR="00E05268" w:rsidRPr="0057274E">
          <w:rPr>
            <w:rStyle w:val="Hyperlink"/>
            <w:noProof/>
          </w:rPr>
          <w:t>4</w:t>
        </w:r>
        <w:r w:rsidR="00E05268">
          <w:rPr>
            <w:rFonts w:asciiTheme="minorHAnsi" w:eastAsiaTheme="minorEastAsia" w:hAnsiTheme="minorHAnsi" w:cstheme="minorBidi"/>
            <w:noProof/>
            <w:sz w:val="22"/>
            <w:szCs w:val="22"/>
          </w:rPr>
          <w:tab/>
        </w:r>
        <w:r w:rsidR="00E05268" w:rsidRPr="0057274E">
          <w:rPr>
            <w:rStyle w:val="Hyperlink"/>
            <w:noProof/>
          </w:rPr>
          <w:t>Revision Control Log</w:t>
        </w:r>
        <w:r w:rsidR="00E05268">
          <w:rPr>
            <w:noProof/>
            <w:webHidden/>
          </w:rPr>
          <w:tab/>
        </w:r>
        <w:r>
          <w:rPr>
            <w:noProof/>
            <w:webHidden/>
          </w:rPr>
          <w:fldChar w:fldCharType="begin"/>
        </w:r>
        <w:r w:rsidR="00E05268">
          <w:rPr>
            <w:noProof/>
            <w:webHidden/>
          </w:rPr>
          <w:instrText xml:space="preserve"> PAGEREF _Toc363725783 \h </w:instrText>
        </w:r>
        <w:r>
          <w:rPr>
            <w:noProof/>
            <w:webHidden/>
          </w:rPr>
        </w:r>
        <w:r>
          <w:rPr>
            <w:noProof/>
            <w:webHidden/>
          </w:rPr>
          <w:fldChar w:fldCharType="separate"/>
        </w:r>
        <w:r w:rsidR="00E05268">
          <w:rPr>
            <w:noProof/>
            <w:webHidden/>
          </w:rPr>
          <w:t>5</w:t>
        </w:r>
        <w:r>
          <w:rPr>
            <w:noProof/>
            <w:webHidden/>
          </w:rPr>
          <w:fldChar w:fldCharType="end"/>
        </w:r>
      </w:hyperlink>
    </w:p>
    <w:p w:rsidR="00E671BD" w:rsidRDefault="00F370ED">
      <w:r>
        <w:fldChar w:fldCharType="end"/>
      </w:r>
    </w:p>
    <w:p w:rsidR="00B469B4" w:rsidRDefault="00E671BD">
      <w:r>
        <w:br w:type="page"/>
      </w:r>
      <w:r w:rsidR="00F370ED">
        <w:fldChar w:fldCharType="begin"/>
      </w:r>
      <w:r w:rsidR="00B469B4">
        <w:instrText xml:space="preserve"> DOCVARIABLE "MDDRevNum" \* MERGEFORMAT </w:instrText>
      </w:r>
      <w:r w:rsidR="00F370ED">
        <w:fldChar w:fldCharType="end"/>
      </w:r>
      <w:r w:rsidR="00F370ED">
        <w:fldChar w:fldCharType="begin"/>
      </w:r>
      <w:r w:rsidR="00B469B4">
        <w:instrText xml:space="preserve"> DOCVARIABLE "MDDRevNum" \* MERGEFORMAT </w:instrText>
      </w:r>
      <w:r w:rsidR="00F370ED">
        <w:fldChar w:fldCharType="end"/>
      </w:r>
    </w:p>
    <w:p w:rsidR="00B469B4" w:rsidRDefault="003B7AB2">
      <w:pPr>
        <w:pStyle w:val="Heading1"/>
      </w:pPr>
      <w:bookmarkStart w:id="0" w:name="_Toc363725778"/>
      <w:r>
        <w:lastRenderedPageBreak/>
        <w:t>References</w:t>
      </w:r>
      <w:bookmarkEnd w:id="0"/>
    </w:p>
    <w:p w:rsidR="00491716" w:rsidRDefault="00D13D0D" w:rsidP="00491716">
      <w:pPr>
        <w:numPr>
          <w:ilvl w:val="0"/>
          <w:numId w:val="12"/>
        </w:numPr>
        <w:rPr>
          <w:rFonts w:cs="Arial"/>
        </w:rPr>
      </w:pPr>
      <w:bookmarkStart w:id="1" w:name="_Ref266726832"/>
      <w:r>
        <w:rPr>
          <w:rFonts w:cs="Arial"/>
        </w:rPr>
        <w:t xml:space="preserve">Communication Control </w:t>
      </w:r>
      <w:proofErr w:type="spellStart"/>
      <w:r>
        <w:rPr>
          <w:rFonts w:cs="Arial"/>
        </w:rPr>
        <w:t>LayerTechnical</w:t>
      </w:r>
      <w:proofErr w:type="spellEnd"/>
      <w:r>
        <w:rPr>
          <w:rFonts w:cs="Arial"/>
        </w:rPr>
        <w:t xml:space="preserve"> Reference</w:t>
      </w:r>
      <w:r w:rsidR="00892E74">
        <w:rPr>
          <w:rFonts w:cs="Arial"/>
        </w:rPr>
        <w:t xml:space="preserve"> </w:t>
      </w:r>
      <w:r>
        <w:rPr>
          <w:rFonts w:cs="Arial"/>
        </w:rPr>
        <w:t xml:space="preserve">v1.8 </w:t>
      </w:r>
      <w:r w:rsidR="001F4964">
        <w:rPr>
          <w:rFonts w:cs="Arial"/>
        </w:rPr>
        <w:t>(</w:t>
      </w:r>
      <w:hyperlink r:id="rId8" w:history="1">
        <w:r>
          <w:rPr>
            <w:rStyle w:val="Hyperlink"/>
            <w:rFonts w:cs="Arial"/>
          </w:rPr>
          <w:t>TechnicalReference_CCL.pdf</w:t>
        </w:r>
      </w:hyperlink>
      <w:r w:rsidR="001F4964">
        <w:rPr>
          <w:rFonts w:cs="Arial"/>
        </w:rPr>
        <w:t>)</w:t>
      </w:r>
      <w:bookmarkEnd w:id="1"/>
    </w:p>
    <w:p w:rsidR="00E50257" w:rsidRDefault="00E50257" w:rsidP="00491716">
      <w:pPr>
        <w:numPr>
          <w:ilvl w:val="0"/>
          <w:numId w:val="12"/>
        </w:numPr>
        <w:rPr>
          <w:rFonts w:cs="Arial"/>
        </w:rPr>
      </w:pPr>
      <w:bookmarkStart w:id="2" w:name="_Ref267652906"/>
      <w:r>
        <w:rPr>
          <w:rFonts w:cs="Arial"/>
        </w:rPr>
        <w:t>TMS570LS Series Microcontroller Technical Reference Manual (TMS570 Tech Ref_spnu489.pdf)</w:t>
      </w:r>
      <w:bookmarkEnd w:id="2"/>
    </w:p>
    <w:p w:rsidR="00971704" w:rsidRDefault="003B7AB2" w:rsidP="00971704">
      <w:pPr>
        <w:pStyle w:val="Heading1"/>
      </w:pPr>
      <w:bookmarkStart w:id="3" w:name="_Toc363725779"/>
      <w:r>
        <w:t>Configuration Settings</w:t>
      </w:r>
      <w:bookmarkEnd w:id="3"/>
    </w:p>
    <w:p w:rsidR="00702B7D" w:rsidRPr="00702B7D" w:rsidRDefault="00F770F3" w:rsidP="00702B7D">
      <w:pPr>
        <w:pStyle w:val="Heading2"/>
      </w:pPr>
      <w:bookmarkStart w:id="4" w:name="_Toc363725780"/>
      <w:proofErr w:type="spellStart"/>
      <w:r>
        <w:t>Ccl__core</w:t>
      </w:r>
      <w:proofErr w:type="spellEnd"/>
      <w:r w:rsidR="00892E74">
        <w:t xml:space="preserve"> Configuration</w:t>
      </w:r>
      <w:bookmarkEnd w:id="4"/>
    </w:p>
    <w:tbl>
      <w:tblPr>
        <w:tblW w:w="99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4"/>
        <w:gridCol w:w="3540"/>
        <w:gridCol w:w="4246"/>
      </w:tblGrid>
      <w:tr w:rsidR="003E4DBC" w:rsidRPr="00DB009D" w:rsidTr="00F770F3">
        <w:tc>
          <w:tcPr>
            <w:tcW w:w="2204" w:type="dxa"/>
            <w:tcBorders>
              <w:top w:val="single" w:sz="8" w:space="0" w:color="FFFFFF"/>
              <w:left w:val="single" w:sz="8" w:space="0" w:color="FFFFFF"/>
              <w:bottom w:val="single" w:sz="8" w:space="0" w:color="FFFFFF"/>
              <w:right w:val="single" w:sz="8" w:space="0" w:color="FFFFFF"/>
            </w:tcBorders>
            <w:shd w:val="clear" w:color="auto" w:fill="A6A6A6"/>
          </w:tcPr>
          <w:p w:rsidR="003E4DBC" w:rsidRPr="00DB009D" w:rsidRDefault="003E4DBC" w:rsidP="003B7AB2">
            <w:pPr>
              <w:rPr>
                <w:rFonts w:cs="Arial"/>
                <w:b/>
                <w:color w:val="FFFFFF"/>
              </w:rPr>
            </w:pPr>
            <w:r w:rsidRPr="00DB009D">
              <w:rPr>
                <w:rFonts w:cs="Arial"/>
                <w:b/>
                <w:color w:val="FFFFFF"/>
              </w:rPr>
              <w:t>Attribute Name</w:t>
            </w:r>
          </w:p>
        </w:tc>
        <w:tc>
          <w:tcPr>
            <w:tcW w:w="3540" w:type="dxa"/>
            <w:tcBorders>
              <w:top w:val="single" w:sz="8" w:space="0" w:color="FFFFFF"/>
              <w:left w:val="single" w:sz="8" w:space="0" w:color="FFFFFF"/>
              <w:bottom w:val="single" w:sz="8" w:space="0" w:color="FFFFFF"/>
              <w:right w:val="single" w:sz="8" w:space="0" w:color="FFFFFF"/>
            </w:tcBorders>
            <w:shd w:val="clear" w:color="auto" w:fill="A6A6A6"/>
          </w:tcPr>
          <w:p w:rsidR="003E4DBC" w:rsidRPr="00DB009D" w:rsidRDefault="003E4DBC" w:rsidP="003B7AB2">
            <w:pPr>
              <w:rPr>
                <w:rFonts w:cs="Arial"/>
                <w:b/>
                <w:color w:val="FFFFFF"/>
              </w:rPr>
            </w:pPr>
            <w:r w:rsidRPr="00DB009D">
              <w:rPr>
                <w:rFonts w:cs="Arial"/>
                <w:b/>
                <w:color w:val="FFFFFF"/>
              </w:rPr>
              <w:t>Value</w:t>
            </w:r>
          </w:p>
        </w:tc>
        <w:tc>
          <w:tcPr>
            <w:tcW w:w="4246" w:type="dxa"/>
            <w:tcBorders>
              <w:top w:val="single" w:sz="8" w:space="0" w:color="FFFFFF"/>
              <w:left w:val="single" w:sz="8" w:space="0" w:color="FFFFFF"/>
              <w:bottom w:val="single" w:sz="8" w:space="0" w:color="FFFFFF"/>
              <w:right w:val="single" w:sz="8" w:space="0" w:color="FFFFFF"/>
            </w:tcBorders>
            <w:shd w:val="clear" w:color="auto" w:fill="A6A6A6"/>
          </w:tcPr>
          <w:p w:rsidR="003E4DBC" w:rsidRPr="00DB009D" w:rsidRDefault="003E4DBC" w:rsidP="003B7AB2">
            <w:pPr>
              <w:rPr>
                <w:rFonts w:cs="Arial"/>
                <w:b/>
                <w:color w:val="FFFFFF"/>
              </w:rPr>
            </w:pPr>
            <w:r w:rsidRPr="00DB009D">
              <w:rPr>
                <w:rFonts w:cs="Arial"/>
                <w:b/>
                <w:color w:val="FFFFFF"/>
              </w:rPr>
              <w:t>Rationale</w:t>
            </w:r>
          </w:p>
        </w:tc>
      </w:tr>
      <w:tr w:rsidR="00CB6465" w:rsidRPr="00DB009D" w:rsidTr="00DB009D">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CB6465" w:rsidRPr="00DB009D" w:rsidRDefault="00F770F3" w:rsidP="009C6F15">
            <w:pPr>
              <w:rPr>
                <w:rFonts w:cs="Arial"/>
              </w:rPr>
            </w:pPr>
            <w:r>
              <w:rPr>
                <w:rFonts w:cs="Arial"/>
              </w:rPr>
              <w:t>Configurable Options</w:t>
            </w:r>
          </w:p>
        </w:tc>
      </w:tr>
      <w:tr w:rsidR="00F770F3" w:rsidRPr="00DB009D" w:rsidTr="00F770F3">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 xml:space="preserve">CCL </w:t>
            </w:r>
            <w:proofErr w:type="spellStart"/>
            <w:r>
              <w:rPr>
                <w:rFonts w:cs="Arial"/>
              </w:rPr>
              <w:t>Canbedded</w:t>
            </w:r>
            <w:proofErr w:type="spellEnd"/>
            <w:r>
              <w:rPr>
                <w:rFonts w:cs="Arial"/>
              </w:rPr>
              <w:t xml:space="preserve"> Handling</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Yes</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F770F3" w:rsidRPr="00DB009D" w:rsidTr="00F770F3">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proofErr w:type="spellStart"/>
            <w:r>
              <w:rPr>
                <w:rFonts w:cs="Arial"/>
              </w:rPr>
              <w:t>Emc</w:t>
            </w:r>
            <w:proofErr w:type="spellEnd"/>
            <w:r>
              <w:rPr>
                <w:rFonts w:cs="Arial"/>
              </w:rPr>
              <w:t xml:space="preserve"> Wake Up Timeout (ms)</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500</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F770F3" w:rsidRPr="00DB009D" w:rsidTr="00F770F3">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proofErr w:type="spellStart"/>
            <w:r>
              <w:rPr>
                <w:rFonts w:cs="Arial"/>
              </w:rPr>
              <w:t>Ecu</w:t>
            </w:r>
            <w:proofErr w:type="spellEnd"/>
            <w:r>
              <w:rPr>
                <w:rFonts w:cs="Arial"/>
              </w:rPr>
              <w:t xml:space="preserve"> Mode</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Stop mode ECU</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F770F3" w:rsidRPr="00DB009D" w:rsidTr="00F770F3">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Enable Transceiver In Wake Up Interrupt</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B96944" w:rsidRPr="00DB009D" w:rsidTr="00DB009D">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B96944" w:rsidRPr="00DB009D" w:rsidRDefault="00F770F3" w:rsidP="009C6F15">
            <w:pPr>
              <w:rPr>
                <w:rFonts w:cs="Arial"/>
              </w:rPr>
            </w:pPr>
            <w:r>
              <w:rPr>
                <w:rFonts w:cs="Arial"/>
              </w:rPr>
              <w:t>Naming Conventions</w:t>
            </w:r>
          </w:p>
        </w:tc>
      </w:tr>
      <w:tr w:rsidR="00B96944" w:rsidRPr="00DB009D" w:rsidTr="00F770F3">
        <w:tc>
          <w:tcPr>
            <w:tcW w:w="2204" w:type="dxa"/>
            <w:tcBorders>
              <w:top w:val="single" w:sz="4" w:space="0" w:color="999999"/>
              <w:left w:val="single" w:sz="4" w:space="0" w:color="999999"/>
              <w:bottom w:val="single" w:sz="4" w:space="0" w:color="999999"/>
              <w:right w:val="single" w:sz="4" w:space="0" w:color="999999"/>
            </w:tcBorders>
          </w:tcPr>
          <w:p w:rsidR="00B96944" w:rsidRPr="00DB009D" w:rsidRDefault="00F770F3" w:rsidP="003B7AB2">
            <w:pPr>
              <w:rPr>
                <w:rFonts w:cs="Arial"/>
              </w:rPr>
            </w:pPr>
            <w:r>
              <w:rPr>
                <w:rFonts w:cs="Arial"/>
              </w:rPr>
              <w:t>CCL Task Prefix</w:t>
            </w:r>
          </w:p>
        </w:tc>
        <w:tc>
          <w:tcPr>
            <w:tcW w:w="3540" w:type="dxa"/>
            <w:tcBorders>
              <w:top w:val="single" w:sz="4" w:space="0" w:color="999999"/>
              <w:left w:val="single" w:sz="4" w:space="0" w:color="999999"/>
              <w:bottom w:val="single" w:sz="4" w:space="0" w:color="999999"/>
              <w:right w:val="single" w:sz="4" w:space="0" w:color="999999"/>
            </w:tcBorders>
          </w:tcPr>
          <w:p w:rsidR="00B96944" w:rsidRPr="00DB009D" w:rsidRDefault="00F770F3" w:rsidP="003B7AB2">
            <w:pPr>
              <w:rPr>
                <w:rFonts w:cs="Arial"/>
              </w:rPr>
            </w:pPr>
            <w:proofErr w:type="spellStart"/>
            <w:r>
              <w:rPr>
                <w:rFonts w:cs="Arial"/>
              </w:rPr>
              <w:t>Ccl</w:t>
            </w:r>
            <w:proofErr w:type="spellEnd"/>
          </w:p>
        </w:tc>
        <w:tc>
          <w:tcPr>
            <w:tcW w:w="4246" w:type="dxa"/>
            <w:tcBorders>
              <w:top w:val="single" w:sz="4" w:space="0" w:color="999999"/>
              <w:left w:val="single" w:sz="4" w:space="0" w:color="999999"/>
              <w:bottom w:val="single" w:sz="4" w:space="0" w:color="999999"/>
              <w:right w:val="single" w:sz="4" w:space="0" w:color="999999"/>
            </w:tcBorders>
          </w:tcPr>
          <w:p w:rsidR="00B96944" w:rsidRPr="00DB009D" w:rsidRDefault="00A864A7" w:rsidP="00EA2E99">
            <w:pPr>
              <w:rPr>
                <w:rFonts w:cs="Arial"/>
              </w:rPr>
            </w:pPr>
            <w:r>
              <w:rPr>
                <w:rFonts w:cs="Arial"/>
              </w:rPr>
              <w:t>Default setting</w:t>
            </w:r>
          </w:p>
        </w:tc>
      </w:tr>
      <w:tr w:rsidR="00F770F3"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F770F3" w:rsidRPr="00DB009D" w:rsidRDefault="00F770F3" w:rsidP="00CF02A9">
            <w:pPr>
              <w:rPr>
                <w:rFonts w:cs="Arial"/>
              </w:rPr>
            </w:pPr>
            <w:r>
              <w:rPr>
                <w:rFonts w:cs="Arial"/>
              </w:rPr>
              <w:t>Advanced Task settings</w:t>
            </w:r>
          </w:p>
        </w:tc>
      </w:tr>
      <w:tr w:rsidR="00B96944" w:rsidRPr="00DB009D" w:rsidTr="00F770F3">
        <w:tc>
          <w:tcPr>
            <w:tcW w:w="2204" w:type="dxa"/>
            <w:tcBorders>
              <w:top w:val="single" w:sz="4" w:space="0" w:color="999999"/>
              <w:left w:val="single" w:sz="4" w:space="0" w:color="999999"/>
              <w:bottom w:val="single" w:sz="4" w:space="0" w:color="999999"/>
              <w:right w:val="single" w:sz="4" w:space="0" w:color="999999"/>
            </w:tcBorders>
          </w:tcPr>
          <w:p w:rsidR="00B96944" w:rsidRPr="00DB009D" w:rsidRDefault="00F770F3" w:rsidP="003B7AB2">
            <w:pPr>
              <w:rPr>
                <w:rFonts w:cs="Arial"/>
              </w:rPr>
            </w:pPr>
            <w:r>
              <w:rPr>
                <w:rFonts w:cs="Arial"/>
              </w:rPr>
              <w:t>Scheduler Base Time (ms)</w:t>
            </w:r>
          </w:p>
        </w:tc>
        <w:tc>
          <w:tcPr>
            <w:tcW w:w="3540" w:type="dxa"/>
            <w:tcBorders>
              <w:top w:val="single" w:sz="4" w:space="0" w:color="999999"/>
              <w:left w:val="single" w:sz="4" w:space="0" w:color="999999"/>
              <w:bottom w:val="single" w:sz="4" w:space="0" w:color="999999"/>
              <w:right w:val="single" w:sz="4" w:space="0" w:color="999999"/>
            </w:tcBorders>
          </w:tcPr>
          <w:p w:rsidR="00B96944" w:rsidRPr="00DB009D" w:rsidRDefault="00F770F3" w:rsidP="003B7AB2">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B96944" w:rsidRPr="00DB009D" w:rsidRDefault="00A864A7" w:rsidP="00DE1B53">
            <w:pPr>
              <w:rPr>
                <w:rFonts w:cs="Arial"/>
              </w:rPr>
            </w:pPr>
            <w:r>
              <w:rPr>
                <w:rFonts w:cs="Arial"/>
              </w:rPr>
              <w:t>Default setting</w:t>
            </w:r>
          </w:p>
        </w:tc>
      </w:tr>
      <w:tr w:rsidR="00B96944" w:rsidRPr="00DB009D" w:rsidTr="00F770F3">
        <w:tc>
          <w:tcPr>
            <w:tcW w:w="2204" w:type="dxa"/>
            <w:tcBorders>
              <w:top w:val="single" w:sz="4" w:space="0" w:color="999999"/>
              <w:left w:val="single" w:sz="4" w:space="0" w:color="999999"/>
              <w:bottom w:val="single" w:sz="4" w:space="0" w:color="999999"/>
              <w:right w:val="single" w:sz="4" w:space="0" w:color="999999"/>
            </w:tcBorders>
          </w:tcPr>
          <w:p w:rsidR="00B96944" w:rsidRPr="00DB009D" w:rsidRDefault="00F770F3" w:rsidP="003B7AB2">
            <w:pPr>
              <w:rPr>
                <w:rFonts w:cs="Arial"/>
              </w:rPr>
            </w:pPr>
            <w:proofErr w:type="spellStart"/>
            <w:r>
              <w:rPr>
                <w:rFonts w:cs="Arial"/>
              </w:rPr>
              <w:t>CANbedded</w:t>
            </w:r>
            <w:proofErr w:type="spellEnd"/>
            <w:r>
              <w:rPr>
                <w:rFonts w:cs="Arial"/>
              </w:rPr>
              <w:t xml:space="preserve"> Tasks</w:t>
            </w:r>
          </w:p>
        </w:tc>
        <w:tc>
          <w:tcPr>
            <w:tcW w:w="3540" w:type="dxa"/>
            <w:tcBorders>
              <w:top w:val="single" w:sz="4" w:space="0" w:color="999999"/>
              <w:left w:val="single" w:sz="4" w:space="0" w:color="999999"/>
              <w:bottom w:val="single" w:sz="4" w:space="0" w:color="999999"/>
              <w:right w:val="single" w:sz="4" w:space="0" w:color="999999"/>
            </w:tcBorders>
          </w:tcPr>
          <w:p w:rsidR="00B96944" w:rsidRPr="00DB009D" w:rsidRDefault="00E05268" w:rsidP="003B7AB2">
            <w:pPr>
              <w:rPr>
                <w:rFonts w:cs="Arial"/>
              </w:rPr>
            </w:pPr>
            <w:ins w:id="5" w:author="Jeremy Warmbier" w:date="2013-08-08T11:42:00Z">
              <w:r>
                <w:rPr>
                  <w:rFonts w:cs="Arial"/>
                </w:rPr>
                <w:t>Task Container</w:t>
              </w:r>
            </w:ins>
            <w:del w:id="6" w:author="Jeremy Warmbier" w:date="2013-08-08T11:42:00Z">
              <w:r w:rsidR="00F770F3" w:rsidDel="00E05268">
                <w:rPr>
                  <w:rFonts w:cs="Arial"/>
                </w:rPr>
                <w:delText>Schedule Task</w:delText>
              </w:r>
            </w:del>
          </w:p>
        </w:tc>
        <w:tc>
          <w:tcPr>
            <w:tcW w:w="4246" w:type="dxa"/>
            <w:tcBorders>
              <w:top w:val="single" w:sz="4" w:space="0" w:color="999999"/>
              <w:left w:val="single" w:sz="4" w:space="0" w:color="999999"/>
              <w:bottom w:val="single" w:sz="4" w:space="0" w:color="999999"/>
              <w:right w:val="single" w:sz="4" w:space="0" w:color="999999"/>
            </w:tcBorders>
          </w:tcPr>
          <w:p w:rsidR="00B96944" w:rsidRPr="00DB009D" w:rsidRDefault="00A864A7" w:rsidP="009C6F15">
            <w:pPr>
              <w:rPr>
                <w:rFonts w:cs="Arial"/>
              </w:rPr>
            </w:pPr>
            <w:del w:id="7" w:author="Jeremy Warmbier" w:date="2013-08-08T11:42:00Z">
              <w:r w:rsidDel="00E05268">
                <w:rPr>
                  <w:rFonts w:cs="Arial"/>
                </w:rPr>
                <w:delText>Default setting</w:delText>
              </w:r>
            </w:del>
            <w:ins w:id="8" w:author="Jeremy Warmbier" w:date="2013-08-08T11:44:00Z">
              <w:r w:rsidR="00E05268">
                <w:rPr>
                  <w:rFonts w:cs="Arial"/>
                </w:rPr>
                <w:t>”</w:t>
              </w:r>
            </w:ins>
            <w:ins w:id="9" w:author="Jeremy Warmbier" w:date="2013-08-08T11:42:00Z">
              <w:r w:rsidR="00E05268">
                <w:rPr>
                  <w:rFonts w:cs="Arial"/>
                </w:rPr>
                <w:t xml:space="preserve">Task </w:t>
              </w:r>
            </w:ins>
            <w:ins w:id="10" w:author="Jeremy Warmbier" w:date="2013-08-08T11:44:00Z">
              <w:r w:rsidR="00E05268">
                <w:rPr>
                  <w:rFonts w:cs="Arial"/>
                </w:rPr>
                <w:t>C</w:t>
              </w:r>
            </w:ins>
            <w:ins w:id="11" w:author="Jeremy Warmbier" w:date="2013-08-08T11:42:00Z">
              <w:r w:rsidR="00E05268">
                <w:rPr>
                  <w:rFonts w:cs="Arial"/>
                </w:rPr>
                <w:t>ontainer</w:t>
              </w:r>
            </w:ins>
            <w:ins w:id="12" w:author="Jeremy Warmbier" w:date="2013-08-08T11:44:00Z">
              <w:r w:rsidR="00E05268">
                <w:rPr>
                  <w:rFonts w:cs="Arial"/>
                </w:rPr>
                <w:t>”</w:t>
              </w:r>
            </w:ins>
            <w:ins w:id="13" w:author="Jeremy Warmbier" w:date="2013-08-08T11:42:00Z">
              <w:r w:rsidR="00E05268">
                <w:rPr>
                  <w:rFonts w:cs="Arial"/>
                </w:rPr>
                <w:t xml:space="preserve"> allows separate generated scheduling functions </w:t>
              </w:r>
            </w:ins>
            <w:ins w:id="14" w:author="Jeremy Warmbier" w:date="2013-08-08T11:44:00Z">
              <w:r w:rsidR="00E05268">
                <w:rPr>
                  <w:rFonts w:cs="Arial"/>
                </w:rPr>
                <w:t xml:space="preserve">per </w:t>
              </w:r>
              <w:proofErr w:type="spellStart"/>
              <w:r w:rsidR="00E05268">
                <w:rPr>
                  <w:rFonts w:cs="Arial"/>
                </w:rPr>
                <w:t>timebase</w:t>
              </w:r>
              <w:proofErr w:type="spellEnd"/>
              <w:r w:rsidR="00E05268">
                <w:rPr>
                  <w:rFonts w:cs="Arial"/>
                </w:rPr>
                <w:t xml:space="preserve"> and offset </w:t>
              </w:r>
            </w:ins>
            <w:ins w:id="15" w:author="Jeremy Warmbier" w:date="2013-08-08T11:42:00Z">
              <w:r w:rsidR="00E05268">
                <w:rPr>
                  <w:rFonts w:cs="Arial"/>
                </w:rPr>
                <w:t xml:space="preserve">that can be scheduled in </w:t>
              </w:r>
            </w:ins>
            <w:ins w:id="16" w:author="Jeremy Warmbier" w:date="2013-08-08T11:43:00Z">
              <w:r w:rsidR="00E05268">
                <w:rPr>
                  <w:rFonts w:cs="Arial"/>
                </w:rPr>
                <w:t>separate</w:t>
              </w:r>
            </w:ins>
            <w:ins w:id="17" w:author="Jeremy Warmbier" w:date="2013-08-08T11:42:00Z">
              <w:r w:rsidR="00E05268">
                <w:rPr>
                  <w:rFonts w:cs="Arial"/>
                </w:rPr>
                <w:t xml:space="preserve"> </w:t>
              </w:r>
            </w:ins>
            <w:ins w:id="18" w:author="Jeremy Warmbier" w:date="2013-08-08T11:43:00Z">
              <w:r w:rsidR="00E05268">
                <w:rPr>
                  <w:rFonts w:cs="Arial"/>
                </w:rPr>
                <w:t xml:space="preserve">tasks.  Separate task scheduling is used to properly prioritize the </w:t>
              </w:r>
              <w:proofErr w:type="spellStart"/>
              <w:r w:rsidR="00E05268">
                <w:rPr>
                  <w:rFonts w:cs="Arial"/>
                </w:rPr>
                <w:t>ComStack</w:t>
              </w:r>
              <w:proofErr w:type="spellEnd"/>
              <w:r w:rsidR="00E05268">
                <w:rPr>
                  <w:rFonts w:cs="Arial"/>
                </w:rPr>
                <w:t xml:space="preserve"> cyclic main functions with the system control tasks.</w:t>
              </w:r>
            </w:ins>
          </w:p>
        </w:tc>
      </w:tr>
      <w:tr w:rsidR="003C5274" w:rsidRPr="00DB009D" w:rsidTr="00F770F3">
        <w:tc>
          <w:tcPr>
            <w:tcW w:w="2204" w:type="dxa"/>
            <w:tcBorders>
              <w:top w:val="single" w:sz="4" w:space="0" w:color="999999"/>
              <w:left w:val="single" w:sz="4" w:space="0" w:color="999999"/>
              <w:bottom w:val="single" w:sz="4" w:space="0" w:color="999999"/>
              <w:right w:val="single" w:sz="4" w:space="0" w:color="999999"/>
            </w:tcBorders>
          </w:tcPr>
          <w:p w:rsidR="003C5274" w:rsidRPr="00DB009D" w:rsidRDefault="00F770F3" w:rsidP="003B7AB2">
            <w:pPr>
              <w:rPr>
                <w:rFonts w:cs="Arial"/>
              </w:rPr>
            </w:pPr>
            <w:r>
              <w:rPr>
                <w:rFonts w:cs="Arial"/>
              </w:rPr>
              <w:t>CCL Task Mode</w:t>
            </w:r>
          </w:p>
        </w:tc>
        <w:tc>
          <w:tcPr>
            <w:tcW w:w="3540" w:type="dxa"/>
            <w:tcBorders>
              <w:top w:val="single" w:sz="4" w:space="0" w:color="999999"/>
              <w:left w:val="single" w:sz="4" w:space="0" w:color="999999"/>
              <w:bottom w:val="single" w:sz="4" w:space="0" w:color="999999"/>
              <w:right w:val="single" w:sz="4" w:space="0" w:color="999999"/>
            </w:tcBorders>
          </w:tcPr>
          <w:p w:rsidR="003C5274" w:rsidRPr="00DB009D" w:rsidRDefault="00F770F3" w:rsidP="003B7AB2">
            <w:pPr>
              <w:rPr>
                <w:rFonts w:cs="Arial"/>
              </w:rPr>
            </w:pPr>
            <w:r>
              <w:rPr>
                <w:rFonts w:cs="Arial"/>
              </w:rPr>
              <w:t>Function Call</w:t>
            </w:r>
          </w:p>
        </w:tc>
        <w:tc>
          <w:tcPr>
            <w:tcW w:w="4246" w:type="dxa"/>
            <w:tcBorders>
              <w:top w:val="single" w:sz="4" w:space="0" w:color="999999"/>
              <w:left w:val="single" w:sz="4" w:space="0" w:color="999999"/>
              <w:bottom w:val="single" w:sz="4" w:space="0" w:color="999999"/>
              <w:right w:val="single" w:sz="4" w:space="0" w:color="999999"/>
            </w:tcBorders>
          </w:tcPr>
          <w:p w:rsidR="003C5274" w:rsidRPr="00DB009D" w:rsidRDefault="00A864A7" w:rsidP="009C6F15">
            <w:pPr>
              <w:rPr>
                <w:rFonts w:cs="Arial"/>
              </w:rPr>
            </w:pPr>
            <w:del w:id="19" w:author="Jeremy Warmbier" w:date="2013-08-08T11:44:00Z">
              <w:r w:rsidDel="00E05268">
                <w:rPr>
                  <w:rFonts w:cs="Arial"/>
                </w:rPr>
                <w:delText>Default setting</w:delText>
              </w:r>
            </w:del>
            <w:ins w:id="20" w:author="Jeremy Warmbier" w:date="2013-08-08T11:45:00Z">
              <w:r w:rsidR="00E05268">
                <w:rPr>
                  <w:rFonts w:cs="Arial"/>
                </w:rPr>
                <w:t>”Function Call” provides generation of functions that provide scheduling flexibility among separate tasks which is required in the EPS system to properly prioritize the cyclic functions with the system control tasks.</w:t>
              </w:r>
            </w:ins>
          </w:p>
        </w:tc>
      </w:tr>
      <w:tr w:rsidR="00F770F3"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F770F3" w:rsidRPr="00DB009D" w:rsidRDefault="00F770F3" w:rsidP="00CF02A9">
            <w:pPr>
              <w:rPr>
                <w:rFonts w:cs="Arial"/>
              </w:rPr>
            </w:pPr>
            <w:r>
              <w:rPr>
                <w:rFonts w:cs="Arial"/>
              </w:rPr>
              <w:t>Debug handling</w:t>
            </w:r>
          </w:p>
        </w:tc>
      </w:tr>
      <w:tr w:rsidR="00E72EB6" w:rsidRPr="00DB009D" w:rsidTr="00F770F3">
        <w:tc>
          <w:tcPr>
            <w:tcW w:w="2204" w:type="dxa"/>
            <w:tcBorders>
              <w:top w:val="single" w:sz="4" w:space="0" w:color="999999"/>
              <w:left w:val="single" w:sz="4" w:space="0" w:color="999999"/>
              <w:bottom w:val="single" w:sz="4" w:space="0" w:color="999999"/>
              <w:right w:val="single" w:sz="4" w:space="0" w:color="999999"/>
            </w:tcBorders>
          </w:tcPr>
          <w:p w:rsidR="00E72EB6" w:rsidRPr="00DB009D" w:rsidRDefault="00E72EB6" w:rsidP="003B7AB2">
            <w:pPr>
              <w:rPr>
                <w:rFonts w:cs="Arial"/>
              </w:rPr>
            </w:pPr>
            <w:r>
              <w:rPr>
                <w:rFonts w:cs="Arial"/>
              </w:rPr>
              <w:t>Internal Debug</w:t>
            </w:r>
          </w:p>
        </w:tc>
        <w:tc>
          <w:tcPr>
            <w:tcW w:w="3540" w:type="dxa"/>
            <w:tcBorders>
              <w:top w:val="single" w:sz="4" w:space="0" w:color="999999"/>
              <w:left w:val="single" w:sz="4" w:space="0" w:color="999999"/>
              <w:bottom w:val="single" w:sz="4" w:space="0" w:color="999999"/>
              <w:right w:val="single" w:sz="4" w:space="0" w:color="999999"/>
            </w:tcBorders>
          </w:tcPr>
          <w:p w:rsidR="00E72EB6" w:rsidRPr="00DB009D" w:rsidRDefault="00E72EB6" w:rsidP="003B7AB2">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E72EB6" w:rsidRDefault="00E72EB6" w:rsidP="00CF02A9">
            <w:pPr>
              <w:rPr>
                <w:rFonts w:cs="Arial"/>
              </w:rPr>
            </w:pPr>
            <w:r>
              <w:rPr>
                <w:rFonts w:cs="Arial"/>
              </w:rPr>
              <w:t xml:space="preserve">Nexteer has no design in place to log the fatal failures in the event an assertion is triggered during development.  Perhaps the assertions should be mapped to the Autosar Det.  Until a design use case is determined, </w:t>
            </w:r>
            <w:r>
              <w:rPr>
                <w:rFonts w:cs="Arial"/>
              </w:rPr>
              <w:lastRenderedPageBreak/>
              <w:t>this feature is being disabled,</w:t>
            </w:r>
          </w:p>
          <w:p w:rsidR="00E72EB6" w:rsidRDefault="00E72EB6" w:rsidP="00CF02A9">
            <w:pPr>
              <w:rPr>
                <w:rFonts w:cs="Arial"/>
              </w:rPr>
            </w:pPr>
            <w:r>
              <w:rPr>
                <w:rFonts w:cs="Arial"/>
              </w:rPr>
              <w:t>The production intended setting is “None” to reduce the driver operating overhead (i.e. runtime and program space) by eliminating unnecessary error checking in the final tested configuration.</w:t>
            </w:r>
          </w:p>
        </w:tc>
      </w:tr>
      <w:tr w:rsidR="003C5274" w:rsidRPr="00DB009D" w:rsidTr="00F770F3">
        <w:tc>
          <w:tcPr>
            <w:tcW w:w="2204" w:type="dxa"/>
            <w:tcBorders>
              <w:top w:val="single" w:sz="4" w:space="0" w:color="999999"/>
              <w:left w:val="single" w:sz="4" w:space="0" w:color="999999"/>
              <w:bottom w:val="single" w:sz="4" w:space="0" w:color="999999"/>
              <w:right w:val="single" w:sz="4" w:space="0" w:color="999999"/>
            </w:tcBorders>
          </w:tcPr>
          <w:p w:rsidR="003C5274" w:rsidRPr="00DB009D" w:rsidRDefault="00F770F3" w:rsidP="003B7AB2">
            <w:pPr>
              <w:rPr>
                <w:rFonts w:cs="Arial"/>
              </w:rPr>
            </w:pPr>
            <w:r>
              <w:rPr>
                <w:rFonts w:cs="Arial"/>
              </w:rPr>
              <w:lastRenderedPageBreak/>
              <w:t>Use CCL Error Hook</w:t>
            </w:r>
          </w:p>
        </w:tc>
        <w:tc>
          <w:tcPr>
            <w:tcW w:w="3540" w:type="dxa"/>
            <w:tcBorders>
              <w:top w:val="single" w:sz="4" w:space="0" w:color="999999"/>
              <w:left w:val="single" w:sz="4" w:space="0" w:color="999999"/>
              <w:bottom w:val="single" w:sz="4" w:space="0" w:color="999999"/>
              <w:right w:val="single" w:sz="4" w:space="0" w:color="999999"/>
            </w:tcBorders>
          </w:tcPr>
          <w:p w:rsidR="003C5274" w:rsidRPr="00DB009D" w:rsidRDefault="00F770F3" w:rsidP="003B7AB2">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3C5274" w:rsidRPr="00DB009D" w:rsidRDefault="00E72EB6" w:rsidP="009C6F15">
            <w:pPr>
              <w:rPr>
                <w:rFonts w:cs="Arial"/>
              </w:rPr>
            </w:pPr>
            <w:r>
              <w:rPr>
                <w:rFonts w:cs="Arial"/>
              </w:rPr>
              <w:t>See above.</w:t>
            </w:r>
          </w:p>
        </w:tc>
      </w:tr>
      <w:tr w:rsidR="00F770F3"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F770F3" w:rsidRPr="00DB009D" w:rsidRDefault="00F770F3" w:rsidP="00CF02A9">
            <w:pPr>
              <w:rPr>
                <w:rFonts w:cs="Arial"/>
              </w:rPr>
            </w:pPr>
            <w:r>
              <w:rPr>
                <w:rFonts w:cs="Arial"/>
              </w:rPr>
              <w:t>Transceiver Settings</w:t>
            </w:r>
          </w:p>
        </w:tc>
      </w:tr>
      <w:tr w:rsidR="003C5274" w:rsidRPr="00DB009D" w:rsidTr="00F770F3">
        <w:tc>
          <w:tcPr>
            <w:tcW w:w="2204" w:type="dxa"/>
            <w:tcBorders>
              <w:top w:val="single" w:sz="4" w:space="0" w:color="999999"/>
              <w:left w:val="single" w:sz="4" w:space="0" w:color="999999"/>
              <w:bottom w:val="single" w:sz="4" w:space="0" w:color="999999"/>
              <w:right w:val="single" w:sz="4" w:space="0" w:color="999999"/>
            </w:tcBorders>
          </w:tcPr>
          <w:p w:rsidR="003C5274" w:rsidRPr="00DB009D" w:rsidRDefault="00F770F3" w:rsidP="003B7AB2">
            <w:pPr>
              <w:rPr>
                <w:rFonts w:cs="Arial"/>
              </w:rPr>
            </w:pPr>
            <w:r>
              <w:rPr>
                <w:rFonts w:cs="Arial"/>
              </w:rPr>
              <w:t xml:space="preserve">Transceiver </w:t>
            </w:r>
            <w:proofErr w:type="spellStart"/>
            <w:r>
              <w:rPr>
                <w:rFonts w:cs="Arial"/>
              </w:rPr>
              <w:t>Config</w:t>
            </w:r>
            <w:proofErr w:type="spellEnd"/>
            <w:r>
              <w:rPr>
                <w:rFonts w:cs="Arial"/>
              </w:rPr>
              <w:t xml:space="preserve"> File</w:t>
            </w:r>
          </w:p>
        </w:tc>
        <w:tc>
          <w:tcPr>
            <w:tcW w:w="3540" w:type="dxa"/>
            <w:tcBorders>
              <w:top w:val="single" w:sz="4" w:space="0" w:color="999999"/>
              <w:left w:val="single" w:sz="4" w:space="0" w:color="999999"/>
              <w:bottom w:val="single" w:sz="4" w:space="0" w:color="999999"/>
              <w:right w:val="single" w:sz="4" w:space="0" w:color="999999"/>
            </w:tcBorders>
          </w:tcPr>
          <w:p w:rsidR="003C5274" w:rsidRPr="00DB009D" w:rsidRDefault="00F770F3" w:rsidP="003B7AB2">
            <w:pPr>
              <w:rPr>
                <w:rFonts w:cs="Arial"/>
              </w:rPr>
            </w:pPr>
            <w:r>
              <w:rPr>
                <w:rFonts w:cs="Arial"/>
              </w:rPr>
              <w:t>None</w:t>
            </w:r>
          </w:p>
        </w:tc>
        <w:tc>
          <w:tcPr>
            <w:tcW w:w="4246" w:type="dxa"/>
            <w:tcBorders>
              <w:top w:val="single" w:sz="4" w:space="0" w:color="999999"/>
              <w:left w:val="single" w:sz="4" w:space="0" w:color="999999"/>
              <w:bottom w:val="single" w:sz="4" w:space="0" w:color="999999"/>
              <w:right w:val="single" w:sz="4" w:space="0" w:color="999999"/>
            </w:tcBorders>
          </w:tcPr>
          <w:p w:rsidR="003C5274" w:rsidRPr="00DB009D" w:rsidRDefault="00A864A7" w:rsidP="009C6F15">
            <w:pPr>
              <w:rPr>
                <w:rFonts w:cs="Arial"/>
              </w:rPr>
            </w:pPr>
            <w:r>
              <w:rPr>
                <w:rFonts w:cs="Arial"/>
              </w:rPr>
              <w:t>Default setting</w:t>
            </w:r>
          </w:p>
        </w:tc>
      </w:tr>
    </w:tbl>
    <w:p w:rsidR="00F770F3" w:rsidRPr="00702B7D" w:rsidRDefault="00F770F3" w:rsidP="00F770F3">
      <w:pPr>
        <w:pStyle w:val="Heading2"/>
      </w:pPr>
      <w:bookmarkStart w:id="21" w:name="_Toc363725781"/>
      <w:r>
        <w:t>Advanced Task Settings Configuration</w:t>
      </w:r>
      <w:bookmarkEnd w:id="21"/>
    </w:p>
    <w:tbl>
      <w:tblPr>
        <w:tblW w:w="99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4"/>
        <w:gridCol w:w="3540"/>
        <w:gridCol w:w="4246"/>
      </w:tblGrid>
      <w:tr w:rsidR="00F770F3" w:rsidRPr="00DB009D" w:rsidTr="00CF02A9">
        <w:tc>
          <w:tcPr>
            <w:tcW w:w="2204" w:type="dxa"/>
            <w:tcBorders>
              <w:top w:val="single" w:sz="8" w:space="0" w:color="FFFFFF"/>
              <w:left w:val="single" w:sz="8" w:space="0" w:color="FFFFFF"/>
              <w:bottom w:val="single" w:sz="8" w:space="0" w:color="FFFFFF"/>
              <w:right w:val="single" w:sz="8" w:space="0" w:color="FFFFFF"/>
            </w:tcBorders>
            <w:shd w:val="clear" w:color="auto" w:fill="A6A6A6"/>
          </w:tcPr>
          <w:p w:rsidR="00F770F3" w:rsidRPr="00DB009D" w:rsidRDefault="00F770F3" w:rsidP="00CF02A9">
            <w:pPr>
              <w:rPr>
                <w:rFonts w:cs="Arial"/>
                <w:b/>
                <w:color w:val="FFFFFF"/>
              </w:rPr>
            </w:pPr>
            <w:r w:rsidRPr="00DB009D">
              <w:rPr>
                <w:rFonts w:cs="Arial"/>
                <w:b/>
                <w:color w:val="FFFFFF"/>
              </w:rPr>
              <w:t>Attribute Name</w:t>
            </w:r>
          </w:p>
        </w:tc>
        <w:tc>
          <w:tcPr>
            <w:tcW w:w="3540" w:type="dxa"/>
            <w:tcBorders>
              <w:top w:val="single" w:sz="8" w:space="0" w:color="FFFFFF"/>
              <w:left w:val="single" w:sz="8" w:space="0" w:color="FFFFFF"/>
              <w:bottom w:val="single" w:sz="8" w:space="0" w:color="FFFFFF"/>
              <w:right w:val="single" w:sz="8" w:space="0" w:color="FFFFFF"/>
            </w:tcBorders>
            <w:shd w:val="clear" w:color="auto" w:fill="A6A6A6"/>
          </w:tcPr>
          <w:p w:rsidR="00F770F3" w:rsidRPr="00DB009D" w:rsidRDefault="00F770F3" w:rsidP="00CF02A9">
            <w:pPr>
              <w:rPr>
                <w:rFonts w:cs="Arial"/>
                <w:b/>
                <w:color w:val="FFFFFF"/>
              </w:rPr>
            </w:pPr>
            <w:r w:rsidRPr="00DB009D">
              <w:rPr>
                <w:rFonts w:cs="Arial"/>
                <w:b/>
                <w:color w:val="FFFFFF"/>
              </w:rPr>
              <w:t>Value</w:t>
            </w:r>
          </w:p>
        </w:tc>
        <w:tc>
          <w:tcPr>
            <w:tcW w:w="4246" w:type="dxa"/>
            <w:tcBorders>
              <w:top w:val="single" w:sz="8" w:space="0" w:color="FFFFFF"/>
              <w:left w:val="single" w:sz="8" w:space="0" w:color="FFFFFF"/>
              <w:bottom w:val="single" w:sz="8" w:space="0" w:color="FFFFFF"/>
              <w:right w:val="single" w:sz="8" w:space="0" w:color="FFFFFF"/>
            </w:tcBorders>
            <w:shd w:val="clear" w:color="auto" w:fill="A6A6A6"/>
          </w:tcPr>
          <w:p w:rsidR="00F770F3" w:rsidRPr="00DB009D" w:rsidRDefault="00F770F3" w:rsidP="00CF02A9">
            <w:pPr>
              <w:rPr>
                <w:rFonts w:cs="Arial"/>
                <w:b/>
                <w:color w:val="FFFFFF"/>
              </w:rPr>
            </w:pPr>
            <w:r w:rsidRPr="00DB009D">
              <w:rPr>
                <w:rFonts w:cs="Arial"/>
                <w:b/>
                <w:color w:val="FFFFFF"/>
              </w:rPr>
              <w:t>Rationale</w:t>
            </w:r>
          </w:p>
        </w:tc>
      </w:tr>
      <w:tr w:rsidR="00F770F3"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F770F3" w:rsidRPr="00DB009D" w:rsidRDefault="00F770F3" w:rsidP="00CF02A9">
            <w:pPr>
              <w:rPr>
                <w:rFonts w:cs="Arial"/>
              </w:rPr>
            </w:pPr>
            <w:proofErr w:type="spellStart"/>
            <w:r>
              <w:rPr>
                <w:rFonts w:cs="Arial"/>
              </w:rPr>
              <w:t>CANdesc</w:t>
            </w:r>
            <w:proofErr w:type="spellEnd"/>
            <w:r>
              <w:rPr>
                <w:rFonts w:cs="Arial"/>
              </w:rPr>
              <w:t xml:space="preserve"> Task</w:t>
            </w:r>
          </w:p>
        </w:tc>
      </w:tr>
      <w:tr w:rsidR="00F770F3" w:rsidRPr="00DB009D" w:rsidTr="00CF02A9">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E0526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05268" w:rsidRPr="00DB009D" w:rsidRDefault="00E0526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05268" w:rsidRPr="00DB009D" w:rsidRDefault="00E05268" w:rsidP="00CF02A9">
            <w:pPr>
              <w:rPr>
                <w:rFonts w:cs="Arial"/>
              </w:rPr>
            </w:pPr>
            <w:ins w:id="22" w:author="Jeremy Warmbier" w:date="2013-08-08T11:51:00Z">
              <w:r>
                <w:rPr>
                  <w:rFonts w:cs="Arial"/>
                </w:rPr>
                <w:t>2</w:t>
              </w:r>
            </w:ins>
            <w:del w:id="23" w:author="Jeremy Warmbier" w:date="2013-08-08T11:51:00Z">
              <w:r w:rsidDel="00E05268">
                <w:rPr>
                  <w:rFonts w:cs="Arial"/>
                </w:rPr>
                <w:delText>0</w:delText>
              </w:r>
            </w:del>
          </w:p>
        </w:tc>
        <w:tc>
          <w:tcPr>
            <w:tcW w:w="4246" w:type="dxa"/>
            <w:tcBorders>
              <w:top w:val="single" w:sz="4" w:space="0" w:color="999999"/>
              <w:left w:val="single" w:sz="4" w:space="0" w:color="999999"/>
              <w:bottom w:val="single" w:sz="4" w:space="0" w:color="999999"/>
              <w:right w:val="single" w:sz="4" w:space="0" w:color="999999"/>
            </w:tcBorders>
          </w:tcPr>
          <w:p w:rsidR="00E05268" w:rsidRDefault="00E05268" w:rsidP="00CF02A9">
            <w:pPr>
              <w:rPr>
                <w:ins w:id="24" w:author="Jeremy Warmbier" w:date="2013-08-08T11:52:00Z"/>
                <w:rFonts w:cs="Arial"/>
              </w:rPr>
            </w:pPr>
            <w:ins w:id="25" w:author="Jeremy Warmbier" w:date="2013-08-08T11:51:00Z">
              <w:r>
                <w:rPr>
                  <w:rFonts w:cs="Arial"/>
                </w:rPr>
                <w:t xml:space="preserve">”Offset” is used for the purposes of grouping cyclic functions into a generated “Task Container” in order to group cyclic functions together of a determined priority into a generated schedulable function.  An offset is not actually used in scheduling. </w:t>
              </w:r>
            </w:ins>
            <w:del w:id="26" w:author="Jeremy Warmbier" w:date="2013-08-08T11:51:00Z">
              <w:r w:rsidDel="00C70FF9">
                <w:rPr>
                  <w:rFonts w:cs="Arial"/>
                </w:rPr>
                <w:delText>No offset is possible when the  “Scheduler Base Time” is equal to Task “Cycle Time”</w:delText>
              </w:r>
            </w:del>
          </w:p>
          <w:p w:rsidR="00F12A78" w:rsidRPr="00DB009D" w:rsidRDefault="00F12A78" w:rsidP="00CF02A9">
            <w:pPr>
              <w:rPr>
                <w:rFonts w:cs="Arial"/>
              </w:rPr>
            </w:pPr>
            <w:ins w:id="27" w:author="Jeremy Warmbier" w:date="2013-08-08T11:52:00Z">
              <w:r>
                <w:rPr>
                  <w:rFonts w:cs="Arial"/>
                </w:rPr>
                <w:t xml:space="preserve">The diagnostic service handler is run in a low priority task in the </w:t>
              </w:r>
              <w:proofErr w:type="gramStart"/>
              <w:r>
                <w:rPr>
                  <w:rFonts w:cs="Arial"/>
                </w:rPr>
                <w:t>system,</w:t>
              </w:r>
              <w:proofErr w:type="gramEnd"/>
              <w:r>
                <w:rPr>
                  <w:rFonts w:cs="Arial"/>
                </w:rPr>
                <w:t xml:space="preserve"> offset 0 items run at 10ms are run at a higher priority.</w:t>
              </w:r>
            </w:ins>
          </w:p>
        </w:tc>
      </w:tr>
      <w:tr w:rsidR="00F770F3" w:rsidRPr="00DB009D" w:rsidTr="00CF02A9">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F770F3" w:rsidRPr="00DB009D" w:rsidTr="00CF02A9">
        <w:tc>
          <w:tcPr>
            <w:tcW w:w="2204"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F770F3" w:rsidRPr="00DB009D" w:rsidRDefault="00F770F3"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XCP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C67DFE"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C67DFE"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DPM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C67DFE" w:rsidP="00CF02A9">
            <w:pPr>
              <w:rPr>
                <w:rFonts w:cs="Arial"/>
              </w:rPr>
            </w:pPr>
            <w:r>
              <w:rPr>
                <w:rFonts w:cs="Arial"/>
              </w:rPr>
              <w:t>20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C67DFE"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lastRenderedPageBreak/>
              <w:t xml:space="preserve">TP </w:t>
            </w:r>
            <w:proofErr w:type="spellStart"/>
            <w:r>
              <w:rPr>
                <w:rFonts w:cs="Arial"/>
              </w:rPr>
              <w:t>Tx</w:t>
            </w:r>
            <w:proofErr w:type="spellEnd"/>
            <w:r>
              <w:rPr>
                <w:rFonts w:cs="Arial"/>
              </w:rPr>
              <w:t xml:space="preserve">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E3314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del w:id="28" w:author="Jeremy Warmbier" w:date="2013-08-08T11:54:00Z">
              <w:r w:rsidDel="00F12A78">
                <w:rPr>
                  <w:rFonts w:cs="Arial"/>
                </w:rPr>
                <w:delText>No offset is possible when the  “Scheduler Base Time” is equal to Task “Cycle Time”</w:delText>
              </w:r>
            </w:del>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TP Rx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E3314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del w:id="29" w:author="Jeremy Warmbier" w:date="2013-08-08T11:53:00Z">
              <w:r w:rsidDel="00F12A78">
                <w:rPr>
                  <w:rFonts w:cs="Arial"/>
                </w:rPr>
                <w:delText>No offset is possible when the  “Scheduler Base Time” is equal to Task “Cycle Time”</w:delText>
              </w:r>
            </w:del>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FRFM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E3314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33148" w:rsidRPr="00DB009D" w:rsidRDefault="00E05268" w:rsidP="00CF02A9">
            <w:pPr>
              <w:rPr>
                <w:rFonts w:cs="Arial"/>
              </w:rPr>
            </w:pPr>
            <w:ins w:id="30" w:author="Jeremy Warmbier" w:date="2013-08-08T11:48:00Z">
              <w:r>
                <w:rPr>
                  <w:rFonts w:cs="Arial"/>
                </w:rPr>
                <w:t>2</w:t>
              </w:r>
            </w:ins>
            <w:del w:id="31" w:author="Jeremy Warmbier" w:date="2013-08-08T11:48:00Z">
              <w:r w:rsidR="00E33148" w:rsidDel="00E05268">
                <w:rPr>
                  <w:rFonts w:cs="Arial"/>
                </w:rPr>
                <w:delText>0</w:delText>
              </w:r>
            </w:del>
          </w:p>
        </w:tc>
        <w:tc>
          <w:tcPr>
            <w:tcW w:w="4246" w:type="dxa"/>
            <w:tcBorders>
              <w:top w:val="single" w:sz="4" w:space="0" w:color="999999"/>
              <w:left w:val="single" w:sz="4" w:space="0" w:color="999999"/>
              <w:bottom w:val="single" w:sz="4" w:space="0" w:color="999999"/>
              <w:right w:val="single" w:sz="4" w:space="0" w:color="999999"/>
            </w:tcBorders>
          </w:tcPr>
          <w:p w:rsidR="00E33148" w:rsidRDefault="00E33148" w:rsidP="00CF02A9">
            <w:pPr>
              <w:rPr>
                <w:ins w:id="32" w:author="Jeremy Warmbier" w:date="2013-08-08T11:53:00Z"/>
                <w:rFonts w:cs="Arial"/>
              </w:rPr>
            </w:pPr>
            <w:del w:id="33" w:author="Jeremy Warmbier" w:date="2013-08-08T11:49:00Z">
              <w:r w:rsidDel="00E05268">
                <w:rPr>
                  <w:rFonts w:cs="Arial"/>
                </w:rPr>
                <w:delText>No offset is possible when the  “Scheduler Base Time” is equal to Task “Cycle Time”</w:delText>
              </w:r>
            </w:del>
            <w:ins w:id="34" w:author="Jeremy Warmbier" w:date="2013-08-08T11:49:00Z">
              <w:r w:rsidR="00E05268">
                <w:rPr>
                  <w:rFonts w:cs="Arial"/>
                </w:rPr>
                <w:t xml:space="preserve">”Offset” is used for the purposes of grouping cyclic functions into a generated “Task Container” in order to group cyclic functions together </w:t>
              </w:r>
            </w:ins>
            <w:ins w:id="35" w:author="Jeremy Warmbier" w:date="2013-08-08T11:50:00Z">
              <w:r w:rsidR="00E05268">
                <w:rPr>
                  <w:rFonts w:cs="Arial"/>
                </w:rPr>
                <w:t xml:space="preserve">of a determined priority </w:t>
              </w:r>
            </w:ins>
            <w:ins w:id="36" w:author="Jeremy Warmbier" w:date="2013-08-08T11:49:00Z">
              <w:r w:rsidR="00E05268">
                <w:rPr>
                  <w:rFonts w:cs="Arial"/>
                </w:rPr>
                <w:t>in</w:t>
              </w:r>
            </w:ins>
            <w:ins w:id="37" w:author="Jeremy Warmbier" w:date="2013-08-08T11:51:00Z">
              <w:r w:rsidR="00E05268">
                <w:rPr>
                  <w:rFonts w:cs="Arial"/>
                </w:rPr>
                <w:t>to</w:t>
              </w:r>
            </w:ins>
            <w:ins w:id="38" w:author="Jeremy Warmbier" w:date="2013-08-08T11:49:00Z">
              <w:r w:rsidR="00E05268">
                <w:rPr>
                  <w:rFonts w:cs="Arial"/>
                </w:rPr>
                <w:t xml:space="preserve"> a generated schedulable function</w:t>
              </w:r>
            </w:ins>
            <w:ins w:id="39" w:author="Jeremy Warmbier" w:date="2013-08-08T11:51:00Z">
              <w:r w:rsidR="00E05268">
                <w:rPr>
                  <w:rFonts w:cs="Arial"/>
                </w:rPr>
                <w:t>.  An offset is not actually used in scheduling.</w:t>
              </w:r>
            </w:ins>
            <w:ins w:id="40" w:author="Jeremy Warmbier" w:date="2013-08-08T11:49:00Z">
              <w:r w:rsidR="00E05268">
                <w:rPr>
                  <w:rFonts w:cs="Arial"/>
                </w:rPr>
                <w:t xml:space="preserve"> </w:t>
              </w:r>
            </w:ins>
          </w:p>
          <w:p w:rsidR="00F12A78" w:rsidRPr="00DB009D" w:rsidRDefault="00F12A78" w:rsidP="00CF02A9">
            <w:pPr>
              <w:rPr>
                <w:rFonts w:cs="Arial"/>
              </w:rPr>
            </w:pPr>
            <w:ins w:id="41" w:author="Jeremy Warmbier" w:date="2013-08-08T11:53:00Z">
              <w:r>
                <w:rPr>
                  <w:rFonts w:cs="Arial"/>
                </w:rPr>
                <w:t xml:space="preserve">The FRFM is run in a low priority task in the </w:t>
              </w:r>
              <w:proofErr w:type="gramStart"/>
              <w:r>
                <w:rPr>
                  <w:rFonts w:cs="Arial"/>
                </w:rPr>
                <w:t>system,</w:t>
              </w:r>
              <w:proofErr w:type="gramEnd"/>
              <w:r>
                <w:rPr>
                  <w:rFonts w:cs="Arial"/>
                </w:rPr>
                <w:t xml:space="preserve"> offset 0 items run at 10ms are run at a higher priority.</w:t>
              </w:r>
            </w:ins>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 xml:space="preserve">DBKOM </w:t>
            </w:r>
            <w:proofErr w:type="spellStart"/>
            <w:r>
              <w:rPr>
                <w:rFonts w:cs="Arial"/>
              </w:rPr>
              <w:t>Tx</w:t>
            </w:r>
            <w:proofErr w:type="spellEnd"/>
            <w:r>
              <w:rPr>
                <w:rFonts w:cs="Arial"/>
              </w:rPr>
              <w:t xml:space="preserve">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E3314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del w:id="42" w:author="Jeremy Warmbier" w:date="2013-08-08T11:54:00Z">
              <w:r w:rsidDel="00F12A78">
                <w:rPr>
                  <w:rFonts w:cs="Arial"/>
                </w:rPr>
                <w:delText>No offset is possible when the  “Scheduler Base Time” is equal to Task “Cycle Time”</w:delText>
              </w:r>
            </w:del>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DBKOM Rx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E3314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del w:id="43" w:author="Jeremy Warmbier" w:date="2013-08-08T11:54:00Z">
              <w:r w:rsidDel="00F12A78">
                <w:rPr>
                  <w:rFonts w:cs="Arial"/>
                </w:rPr>
                <w:delText xml:space="preserve">No offset is possible when the  “Scheduler </w:delText>
              </w:r>
              <w:r w:rsidDel="00F12A78">
                <w:rPr>
                  <w:rFonts w:cs="Arial"/>
                </w:rPr>
                <w:lastRenderedPageBreak/>
                <w:delText>Base Time” is equal to Task “Cycle Time”</w:delText>
              </w:r>
            </w:del>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lastRenderedPageBreak/>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9990" w:type="dxa"/>
            <w:gridSpan w:val="3"/>
            <w:tcBorders>
              <w:top w:val="single" w:sz="8" w:space="0" w:color="FFFFFF"/>
              <w:left w:val="single" w:sz="4" w:space="0" w:color="C0C0C0"/>
              <w:bottom w:val="single" w:sz="8" w:space="0" w:color="FFFFFF"/>
              <w:right w:val="single" w:sz="4" w:space="0" w:color="C0C0C0"/>
            </w:tcBorders>
            <w:shd w:val="clear" w:color="auto" w:fill="D9D9D9"/>
          </w:tcPr>
          <w:p w:rsidR="00996664" w:rsidRPr="00DB009D" w:rsidRDefault="00996664" w:rsidP="00CF02A9">
            <w:pPr>
              <w:rPr>
                <w:rFonts w:cs="Arial"/>
              </w:rPr>
            </w:pPr>
            <w:r>
              <w:rPr>
                <w:rFonts w:cs="Arial"/>
              </w:rPr>
              <w:t>NM OSEK Task</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Cycle Time (ms)</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10</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E33148" w:rsidRPr="00DB009D" w:rsidTr="00CF02A9">
        <w:tc>
          <w:tcPr>
            <w:tcW w:w="2204"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Offset Time (ms)</w:t>
            </w:r>
          </w:p>
        </w:tc>
        <w:tc>
          <w:tcPr>
            <w:tcW w:w="3540"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r>
              <w:rPr>
                <w:rFonts w:cs="Arial"/>
              </w:rPr>
              <w:t>0</w:t>
            </w:r>
          </w:p>
        </w:tc>
        <w:tc>
          <w:tcPr>
            <w:tcW w:w="4246" w:type="dxa"/>
            <w:tcBorders>
              <w:top w:val="single" w:sz="4" w:space="0" w:color="999999"/>
              <w:left w:val="single" w:sz="4" w:space="0" w:color="999999"/>
              <w:bottom w:val="single" w:sz="4" w:space="0" w:color="999999"/>
              <w:right w:val="single" w:sz="4" w:space="0" w:color="999999"/>
            </w:tcBorders>
          </w:tcPr>
          <w:p w:rsidR="00E33148" w:rsidRPr="00DB009D" w:rsidRDefault="00E33148" w:rsidP="00CF02A9">
            <w:pPr>
              <w:rPr>
                <w:rFonts w:cs="Arial"/>
              </w:rPr>
            </w:pPr>
            <w:del w:id="44" w:author="Jeremy Warmbier" w:date="2013-08-08T11:54:00Z">
              <w:r w:rsidDel="00F12A78">
                <w:rPr>
                  <w:rFonts w:cs="Arial"/>
                </w:rPr>
                <w:delText>No offset is possible when the  “Scheduler Base Time” is equal to Task “Cycle Time”</w:delText>
              </w:r>
            </w:del>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Pre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r w:rsidR="00996664" w:rsidRPr="00DB009D" w:rsidTr="00CF02A9">
        <w:tc>
          <w:tcPr>
            <w:tcW w:w="2204"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Post Task</w:t>
            </w:r>
          </w:p>
        </w:tc>
        <w:tc>
          <w:tcPr>
            <w:tcW w:w="3540"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No</w:t>
            </w:r>
          </w:p>
        </w:tc>
        <w:tc>
          <w:tcPr>
            <w:tcW w:w="4246" w:type="dxa"/>
            <w:tcBorders>
              <w:top w:val="single" w:sz="4" w:space="0" w:color="999999"/>
              <w:left w:val="single" w:sz="4" w:space="0" w:color="999999"/>
              <w:bottom w:val="single" w:sz="4" w:space="0" w:color="999999"/>
              <w:right w:val="single" w:sz="4" w:space="0" w:color="999999"/>
            </w:tcBorders>
          </w:tcPr>
          <w:p w:rsidR="00996664" w:rsidRPr="00DB009D" w:rsidRDefault="00996664" w:rsidP="00CF02A9">
            <w:pPr>
              <w:rPr>
                <w:rFonts w:cs="Arial"/>
              </w:rPr>
            </w:pPr>
            <w:r>
              <w:rPr>
                <w:rFonts w:cs="Arial"/>
              </w:rPr>
              <w:t>Default setting</w:t>
            </w:r>
          </w:p>
        </w:tc>
      </w:tr>
    </w:tbl>
    <w:p w:rsidR="00B469B4" w:rsidRDefault="00B469B4">
      <w:pPr>
        <w:pStyle w:val="Heading1"/>
      </w:pPr>
      <w:bookmarkStart w:id="45" w:name="_Toc363725782"/>
      <w:r>
        <w:t xml:space="preserve">Known Issues / Limitations </w:t>
      </w:r>
      <w:proofErr w:type="gramStart"/>
      <w:r>
        <w:t>With</w:t>
      </w:r>
      <w:proofErr w:type="gramEnd"/>
      <w:r>
        <w:t xml:space="preserve"> </w:t>
      </w:r>
      <w:r w:rsidR="003B7AB2">
        <w:t>Configuration</w:t>
      </w:r>
      <w:bookmarkEnd w:id="45"/>
    </w:p>
    <w:p w:rsidR="00B469B4" w:rsidRDefault="000A67ED">
      <w:pPr>
        <w:numPr>
          <w:ilvl w:val="0"/>
          <w:numId w:val="6"/>
        </w:numPr>
      </w:pPr>
      <w:ins w:id="46" w:author="Jeremy Warmbier" w:date="2013-08-08T13:50:00Z">
        <w:r>
          <w:t xml:space="preserve">The </w:t>
        </w:r>
        <w:proofErr w:type="spellStart"/>
        <w:r>
          <w:t>Ccl</w:t>
        </w:r>
        <w:proofErr w:type="spellEnd"/>
        <w:r>
          <w:t xml:space="preserve"> generator generates the </w:t>
        </w:r>
        <w:proofErr w:type="spellStart"/>
        <w:proofErr w:type="gramStart"/>
        <w:r>
          <w:t>DescTask</w:t>
        </w:r>
        <w:proofErr w:type="spellEnd"/>
        <w:r>
          <w:t>(</w:t>
        </w:r>
        <w:proofErr w:type="gramEnd"/>
        <w:r>
          <w:t xml:space="preserve">) and does not provide a mechanism to generate the </w:t>
        </w:r>
        <w:proofErr w:type="spellStart"/>
        <w:r>
          <w:t>DescStateTask</w:t>
        </w:r>
        <w:proofErr w:type="spellEnd"/>
        <w:r>
          <w:t xml:space="preserve">() and </w:t>
        </w:r>
        <w:proofErr w:type="spellStart"/>
        <w:r>
          <w:t>DescTimerTask</w:t>
        </w:r>
        <w:proofErr w:type="spellEnd"/>
        <w:r>
          <w:t xml:space="preserve">() in </w:t>
        </w:r>
      </w:ins>
      <w:ins w:id="47" w:author="Jeremy Warmbier" w:date="2013-08-08T13:51:00Z">
        <w:r>
          <w:t>separate</w:t>
        </w:r>
        <w:r>
          <w:t xml:space="preserve"> function containers. A patch is made and commented in ccl_par.c</w:t>
        </w:r>
      </w:ins>
      <w:del w:id="48" w:author="Jeremy Warmbier" w:date="2013-08-08T13:50:00Z">
        <w:r w:rsidR="00D43821" w:rsidDel="000A67ED">
          <w:delText xml:space="preserve">None </w:delText>
        </w:r>
        <w:r w:rsidR="00BD7796" w:rsidDel="000A67ED">
          <w:delText>.</w:delText>
        </w:r>
      </w:del>
    </w:p>
    <w:p w:rsidR="00B469B4" w:rsidRDefault="00B469B4">
      <w:pPr>
        <w:pStyle w:val="Heading1"/>
      </w:pPr>
      <w:r>
        <w:br w:type="page"/>
      </w:r>
      <w:bookmarkStart w:id="49" w:name="_Toc363725783"/>
      <w:r>
        <w:lastRenderedPageBreak/>
        <w:t>Revision Control Log</w:t>
      </w:r>
      <w:bookmarkEnd w:id="49"/>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B469B4">
        <w:tc>
          <w:tcPr>
            <w:tcW w:w="616" w:type="dxa"/>
          </w:tcPr>
          <w:p w:rsidR="00B469B4" w:rsidRDefault="00B469B4">
            <w:pPr>
              <w:spacing w:before="60"/>
              <w:rPr>
                <w:rFonts w:cs="Arial"/>
                <w:b/>
                <w:bCs/>
                <w:sz w:val="16"/>
              </w:rPr>
            </w:pPr>
            <w:r>
              <w:rPr>
                <w:rFonts w:cs="Arial"/>
                <w:b/>
                <w:bCs/>
                <w:sz w:val="16"/>
              </w:rPr>
              <w:t>Item #</w:t>
            </w:r>
          </w:p>
        </w:tc>
        <w:tc>
          <w:tcPr>
            <w:tcW w:w="662" w:type="dxa"/>
          </w:tcPr>
          <w:p w:rsidR="00B469B4" w:rsidRDefault="00B469B4">
            <w:pPr>
              <w:spacing w:before="60"/>
              <w:rPr>
                <w:rFonts w:cs="Arial"/>
                <w:b/>
                <w:bCs/>
                <w:sz w:val="16"/>
              </w:rPr>
            </w:pPr>
            <w:r>
              <w:rPr>
                <w:rFonts w:cs="Arial"/>
                <w:b/>
                <w:bCs/>
                <w:sz w:val="16"/>
              </w:rPr>
              <w:t>Rev #</w:t>
            </w:r>
          </w:p>
        </w:tc>
        <w:tc>
          <w:tcPr>
            <w:tcW w:w="6210" w:type="dxa"/>
          </w:tcPr>
          <w:p w:rsidR="00B469B4" w:rsidRDefault="00B469B4">
            <w:pPr>
              <w:spacing w:before="60"/>
              <w:rPr>
                <w:rFonts w:cs="Arial"/>
                <w:b/>
                <w:bCs/>
                <w:sz w:val="16"/>
              </w:rPr>
            </w:pPr>
            <w:r>
              <w:rPr>
                <w:rFonts w:cs="Arial"/>
                <w:b/>
                <w:bCs/>
                <w:sz w:val="16"/>
              </w:rPr>
              <w:t>Change Description</w:t>
            </w:r>
          </w:p>
        </w:tc>
        <w:tc>
          <w:tcPr>
            <w:tcW w:w="1080" w:type="dxa"/>
          </w:tcPr>
          <w:p w:rsidR="00B469B4" w:rsidRDefault="00B469B4">
            <w:pPr>
              <w:spacing w:before="60"/>
              <w:rPr>
                <w:rFonts w:cs="Arial"/>
                <w:b/>
                <w:bCs/>
                <w:sz w:val="16"/>
              </w:rPr>
            </w:pPr>
            <w:r>
              <w:rPr>
                <w:rFonts w:cs="Arial"/>
                <w:b/>
                <w:bCs/>
                <w:sz w:val="16"/>
              </w:rPr>
              <w:t xml:space="preserve">Date </w:t>
            </w:r>
          </w:p>
        </w:tc>
        <w:tc>
          <w:tcPr>
            <w:tcW w:w="1105" w:type="dxa"/>
          </w:tcPr>
          <w:p w:rsidR="00B469B4" w:rsidRDefault="00B469B4">
            <w:pPr>
              <w:spacing w:before="60"/>
              <w:rPr>
                <w:rFonts w:cs="Arial"/>
                <w:b/>
                <w:bCs/>
                <w:sz w:val="16"/>
              </w:rPr>
            </w:pPr>
            <w:r>
              <w:rPr>
                <w:rFonts w:cs="Arial"/>
                <w:b/>
                <w:bCs/>
                <w:sz w:val="16"/>
              </w:rPr>
              <w:t>Author Initials</w:t>
            </w:r>
          </w:p>
        </w:tc>
      </w:tr>
      <w:tr w:rsidR="00B469B4">
        <w:tc>
          <w:tcPr>
            <w:tcW w:w="616" w:type="dxa"/>
          </w:tcPr>
          <w:p w:rsidR="00B469B4" w:rsidRDefault="00B469B4">
            <w:pPr>
              <w:spacing w:before="60"/>
              <w:rPr>
                <w:rFonts w:cs="Arial"/>
                <w:sz w:val="16"/>
              </w:rPr>
            </w:pPr>
            <w:r>
              <w:rPr>
                <w:rFonts w:cs="Arial"/>
                <w:sz w:val="16"/>
              </w:rPr>
              <w:t>1</w:t>
            </w:r>
          </w:p>
        </w:tc>
        <w:tc>
          <w:tcPr>
            <w:tcW w:w="662" w:type="dxa"/>
          </w:tcPr>
          <w:p w:rsidR="00B469B4" w:rsidRDefault="007A4FBB">
            <w:pPr>
              <w:spacing w:before="60"/>
              <w:rPr>
                <w:rFonts w:cs="Arial"/>
                <w:sz w:val="16"/>
              </w:rPr>
            </w:pPr>
            <w:r>
              <w:rPr>
                <w:rFonts w:cs="Arial"/>
                <w:sz w:val="16"/>
              </w:rPr>
              <w:t>1.0</w:t>
            </w:r>
          </w:p>
        </w:tc>
        <w:tc>
          <w:tcPr>
            <w:tcW w:w="6210" w:type="dxa"/>
          </w:tcPr>
          <w:p w:rsidR="00B469B4" w:rsidRDefault="007A4FBB">
            <w:pPr>
              <w:spacing w:before="60"/>
              <w:rPr>
                <w:rFonts w:cs="Arial"/>
                <w:sz w:val="16"/>
              </w:rPr>
            </w:pPr>
            <w:r>
              <w:rPr>
                <w:rFonts w:cs="Arial"/>
                <w:sz w:val="16"/>
              </w:rPr>
              <w:t>Initial Creation</w:t>
            </w:r>
          </w:p>
        </w:tc>
        <w:tc>
          <w:tcPr>
            <w:tcW w:w="1080" w:type="dxa"/>
          </w:tcPr>
          <w:p w:rsidR="00B469B4" w:rsidRDefault="00B9389D">
            <w:pPr>
              <w:spacing w:before="60"/>
              <w:rPr>
                <w:rFonts w:cs="Arial"/>
                <w:sz w:val="16"/>
              </w:rPr>
            </w:pPr>
            <w:r>
              <w:rPr>
                <w:rFonts w:cs="Arial"/>
                <w:sz w:val="16"/>
              </w:rPr>
              <w:t>30JUL</w:t>
            </w:r>
            <w:r w:rsidR="007A4FBB">
              <w:rPr>
                <w:rFonts w:cs="Arial"/>
                <w:sz w:val="16"/>
              </w:rPr>
              <w:t>1</w:t>
            </w:r>
            <w:r>
              <w:rPr>
                <w:rFonts w:cs="Arial"/>
                <w:sz w:val="16"/>
              </w:rPr>
              <w:t>3</w:t>
            </w:r>
          </w:p>
        </w:tc>
        <w:tc>
          <w:tcPr>
            <w:tcW w:w="1105" w:type="dxa"/>
          </w:tcPr>
          <w:p w:rsidR="00B469B4" w:rsidRDefault="007A4FBB">
            <w:pPr>
              <w:spacing w:before="60"/>
              <w:rPr>
                <w:rFonts w:cs="Arial"/>
                <w:sz w:val="16"/>
              </w:rPr>
            </w:pPr>
            <w:r>
              <w:rPr>
                <w:rFonts w:cs="Arial"/>
                <w:sz w:val="16"/>
              </w:rPr>
              <w:t>JJW</w:t>
            </w:r>
          </w:p>
        </w:tc>
      </w:tr>
      <w:tr w:rsidR="00850662">
        <w:tc>
          <w:tcPr>
            <w:tcW w:w="616" w:type="dxa"/>
          </w:tcPr>
          <w:p w:rsidR="00850662" w:rsidRDefault="00F12A78">
            <w:pPr>
              <w:spacing w:before="60"/>
              <w:rPr>
                <w:rFonts w:cs="Arial"/>
                <w:sz w:val="16"/>
              </w:rPr>
            </w:pPr>
            <w:ins w:id="50" w:author="Jeremy Warmbier" w:date="2013-08-08T11:54:00Z">
              <w:r>
                <w:rPr>
                  <w:rFonts w:cs="Arial"/>
                  <w:sz w:val="16"/>
                </w:rPr>
                <w:t>2</w:t>
              </w:r>
            </w:ins>
          </w:p>
        </w:tc>
        <w:tc>
          <w:tcPr>
            <w:tcW w:w="662" w:type="dxa"/>
          </w:tcPr>
          <w:p w:rsidR="00850662" w:rsidRDefault="00850662">
            <w:pPr>
              <w:spacing w:before="60"/>
              <w:rPr>
                <w:rFonts w:cs="Arial"/>
                <w:sz w:val="16"/>
              </w:rPr>
            </w:pPr>
          </w:p>
        </w:tc>
        <w:tc>
          <w:tcPr>
            <w:tcW w:w="6210" w:type="dxa"/>
          </w:tcPr>
          <w:p w:rsidR="00850662" w:rsidRDefault="00F12A78">
            <w:pPr>
              <w:spacing w:before="60"/>
              <w:rPr>
                <w:rFonts w:cs="Arial"/>
                <w:sz w:val="16"/>
              </w:rPr>
            </w:pPr>
            <w:ins w:id="51" w:author="Jeremy Warmbier" w:date="2013-08-08T11:54:00Z">
              <w:r>
                <w:rPr>
                  <w:rFonts w:cs="Arial"/>
                  <w:sz w:val="16"/>
                </w:rPr>
                <w:t>Updated for Task Container generation and rationale for offset usage to group cyclic functions of the same priority together.</w:t>
              </w:r>
            </w:ins>
          </w:p>
        </w:tc>
        <w:tc>
          <w:tcPr>
            <w:tcW w:w="1080" w:type="dxa"/>
          </w:tcPr>
          <w:p w:rsidR="00850662" w:rsidRDefault="00F12A78">
            <w:pPr>
              <w:spacing w:before="60"/>
              <w:rPr>
                <w:rFonts w:cs="Arial"/>
                <w:sz w:val="16"/>
              </w:rPr>
            </w:pPr>
            <w:ins w:id="52" w:author="Jeremy Warmbier" w:date="2013-08-08T11:55:00Z">
              <w:r>
                <w:rPr>
                  <w:rFonts w:cs="Arial"/>
                  <w:sz w:val="16"/>
                </w:rPr>
                <w:t>08AUG13</w:t>
              </w:r>
            </w:ins>
          </w:p>
        </w:tc>
        <w:tc>
          <w:tcPr>
            <w:tcW w:w="1105" w:type="dxa"/>
          </w:tcPr>
          <w:p w:rsidR="00850662" w:rsidRDefault="00F12A78">
            <w:pPr>
              <w:spacing w:before="60"/>
              <w:rPr>
                <w:rFonts w:cs="Arial"/>
                <w:sz w:val="16"/>
              </w:rPr>
            </w:pPr>
            <w:ins w:id="53" w:author="Jeremy Warmbier" w:date="2013-08-08T11:55:00Z">
              <w:r>
                <w:rPr>
                  <w:rFonts w:cs="Arial"/>
                  <w:sz w:val="16"/>
                </w:rPr>
                <w:t>JJW</w:t>
              </w:r>
            </w:ins>
          </w:p>
        </w:tc>
      </w:tr>
    </w:tbl>
    <w:p w:rsidR="0096622E" w:rsidRDefault="0096622E"/>
    <w:p w:rsidR="002B7EEA" w:rsidRDefault="002B7EEA"/>
    <w:sectPr w:rsidR="002B7EEA" w:rsidSect="00C23ABB">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D48" w:rsidRDefault="00706D48">
      <w:r>
        <w:separator/>
      </w:r>
    </w:p>
  </w:endnote>
  <w:endnote w:type="continuationSeparator" w:id="0">
    <w:p w:rsidR="00706D48" w:rsidRDefault="00706D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330" w:rsidRDefault="00EE0330">
    <w:pPr>
      <w:pStyle w:val="Footer"/>
    </w:pPr>
    <w:r>
      <w:rPr>
        <w:snapToGrid w:val="0"/>
      </w:rPr>
      <w:tab/>
    </w:r>
    <w:fldSimple w:instr=" DOCPROPERTY &quot;Company&quot;  \* MERGEFORMAT ">
      <w:r>
        <w:rPr>
          <w:rFonts w:ascii="Times" w:hAnsi="Times"/>
          <w:caps/>
          <w:snapToGrid w:val="0"/>
        </w:rPr>
        <w:t>Nexteer</w:t>
      </w:r>
    </w:fldSimple>
    <w:r>
      <w:rPr>
        <w:snapToGrid w:val="0"/>
      </w:rPr>
      <w:t xml:space="preserve"> CONFIDENTIAL</w:t>
    </w:r>
    <w:r>
      <w:rPr>
        <w:snapToGrid w:val="0"/>
      </w:rPr>
      <w:tab/>
    </w:r>
    <w:r>
      <w:rPr>
        <w:snapToGrid w:val="0"/>
        <w:sz w:val="16"/>
      </w:rPr>
      <w:t xml:space="preserve">ASR module </w:t>
    </w:r>
    <w:proofErr w:type="spellStart"/>
    <w:r>
      <w:rPr>
        <w:snapToGrid w:val="0"/>
        <w:sz w:val="16"/>
      </w:rPr>
      <w:t>config</w:t>
    </w:r>
    <w:proofErr w:type="spellEnd"/>
    <w:r>
      <w:rPr>
        <w:snapToGrid w:val="0"/>
        <w:sz w:val="16"/>
      </w:rPr>
      <w:t xml:space="preserve"> template,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D48" w:rsidRDefault="00706D48">
      <w:r>
        <w:separator/>
      </w:r>
    </w:p>
  </w:footnote>
  <w:footnote w:type="continuationSeparator" w:id="0">
    <w:p w:rsidR="00706D48" w:rsidRDefault="00706D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330" w:rsidRDefault="00EE0330">
    <w:pPr>
      <w:pStyle w:val="Header"/>
      <w:pBdr>
        <w:bottom w:val="single" w:sz="4" w:space="1" w:color="auto"/>
      </w:pBdr>
      <w:jc w:val="center"/>
      <w:rPr>
        <w:b/>
      </w:rPr>
    </w:pPr>
    <w:r>
      <w:rPr>
        <w:b/>
      </w:rPr>
      <w:t>AUTOSAR MODULE CONFIGURATION SPECIFICATION</w:t>
    </w:r>
  </w:p>
  <w:tbl>
    <w:tblPr>
      <w:tblW w:w="0" w:type="auto"/>
      <w:tblInd w:w="18" w:type="dxa"/>
      <w:tblLayout w:type="fixed"/>
      <w:tblLook w:val="0000"/>
    </w:tblPr>
    <w:tblGrid>
      <w:gridCol w:w="990"/>
      <w:gridCol w:w="1530"/>
      <w:gridCol w:w="1260"/>
      <w:gridCol w:w="2610"/>
      <w:gridCol w:w="1170"/>
      <w:gridCol w:w="1350"/>
    </w:tblGrid>
    <w:tr w:rsidR="00EE0330">
      <w:trPr>
        <w:cantSplit/>
      </w:trPr>
      <w:tc>
        <w:tcPr>
          <w:tcW w:w="990" w:type="dxa"/>
        </w:tcPr>
        <w:p w:rsidR="00EE0330" w:rsidRDefault="00EE0330">
          <w:pPr>
            <w:pStyle w:val="Header"/>
          </w:pPr>
          <w:r>
            <w:t>Title:</w:t>
          </w:r>
        </w:p>
      </w:tc>
      <w:tc>
        <w:tcPr>
          <w:tcW w:w="5400" w:type="dxa"/>
          <w:gridSpan w:val="3"/>
          <w:vMerge w:val="restart"/>
        </w:tcPr>
        <w:p w:rsidR="00EE0330" w:rsidRDefault="00F370ED">
          <w:pPr>
            <w:pStyle w:val="Header"/>
          </w:pPr>
          <w:r>
            <w:fldChar w:fldCharType="begin"/>
          </w:r>
          <w:r w:rsidR="00540064">
            <w:instrText xml:space="preserve"> DOCPROPERTY "Document Title"  \* MERGEFORMAT </w:instrText>
          </w:r>
          <w:r>
            <w:fldChar w:fldCharType="separate"/>
          </w:r>
          <w:proofErr w:type="spellStart"/>
          <w:r w:rsidR="00250C4F">
            <w:t>Ccl</w:t>
          </w:r>
          <w:proofErr w:type="spellEnd"/>
          <w:r>
            <w:fldChar w:fldCharType="end"/>
          </w:r>
        </w:p>
        <w:p w:rsidR="00EE0330" w:rsidRDefault="00F370ED">
          <w:pPr>
            <w:pStyle w:val="Header"/>
          </w:pPr>
          <w:fldSimple w:instr=" DOCPROPERTY &quot;Product Line&quot;  \* MERGEFORMAT ">
            <w:r w:rsidR="00250C4F">
              <w:t>EA 3.x EPS</w:t>
            </w:r>
          </w:fldSimple>
        </w:p>
      </w:tc>
      <w:tc>
        <w:tcPr>
          <w:tcW w:w="1170" w:type="dxa"/>
        </w:tcPr>
        <w:p w:rsidR="00EE0330" w:rsidRDefault="00EE0330">
          <w:pPr>
            <w:pStyle w:val="Header"/>
          </w:pPr>
          <w:r>
            <w:t>Revision:</w:t>
          </w:r>
        </w:p>
      </w:tc>
      <w:tc>
        <w:tcPr>
          <w:tcW w:w="1350" w:type="dxa"/>
        </w:tcPr>
        <w:p w:rsidR="00EE0330" w:rsidRDefault="00F370ED">
          <w:pPr>
            <w:pStyle w:val="Header"/>
          </w:pPr>
          <w:fldSimple w:instr=" DOCPROPERTY &quot;MDDRevNum&quot; \* MERGEFORMAT ">
            <w:r w:rsidR="00250C4F">
              <w:t>2</w:t>
            </w:r>
          </w:fldSimple>
        </w:p>
      </w:tc>
    </w:tr>
    <w:tr w:rsidR="00EE0330">
      <w:trPr>
        <w:cantSplit/>
      </w:trPr>
      <w:tc>
        <w:tcPr>
          <w:tcW w:w="990" w:type="dxa"/>
        </w:tcPr>
        <w:p w:rsidR="00EE0330" w:rsidRDefault="00EE0330">
          <w:pPr>
            <w:pStyle w:val="Header"/>
          </w:pPr>
          <w:r>
            <w:t xml:space="preserve">Product:     </w:t>
          </w:r>
        </w:p>
      </w:tc>
      <w:tc>
        <w:tcPr>
          <w:tcW w:w="5400" w:type="dxa"/>
          <w:gridSpan w:val="3"/>
          <w:vMerge/>
        </w:tcPr>
        <w:p w:rsidR="00EE0330" w:rsidRDefault="00EE0330">
          <w:pPr>
            <w:pStyle w:val="Header"/>
            <w:jc w:val="center"/>
          </w:pPr>
        </w:p>
      </w:tc>
      <w:tc>
        <w:tcPr>
          <w:tcW w:w="1170" w:type="dxa"/>
        </w:tcPr>
        <w:p w:rsidR="00EE0330" w:rsidRDefault="00EE0330">
          <w:pPr>
            <w:pStyle w:val="Header"/>
          </w:pPr>
          <w:r>
            <w:t>Rev. Date:</w:t>
          </w:r>
        </w:p>
      </w:tc>
      <w:tc>
        <w:tcPr>
          <w:tcW w:w="1350" w:type="dxa"/>
        </w:tcPr>
        <w:p w:rsidR="00EE0330" w:rsidRDefault="00F370ED">
          <w:pPr>
            <w:pStyle w:val="Header"/>
          </w:pPr>
          <w:r>
            <w:fldChar w:fldCharType="begin"/>
          </w:r>
          <w:r w:rsidR="00540064">
            <w:instrText xml:space="preserve"> SAVEDATE \@ "d-MMM-yy" \* MERGEFORMAT </w:instrText>
          </w:r>
          <w:r>
            <w:fldChar w:fldCharType="separate"/>
          </w:r>
          <w:ins w:id="54" w:author="Jeremy Warmbier" w:date="2013-08-08T13:50:00Z">
            <w:r w:rsidR="000A67ED">
              <w:rPr>
                <w:noProof/>
              </w:rPr>
              <w:t>8-Aug-13</w:t>
            </w:r>
          </w:ins>
          <w:del w:id="55" w:author="Jeremy Warmbier" w:date="2013-08-08T11:56:00Z">
            <w:r w:rsidR="00E05268" w:rsidDel="00250C4F">
              <w:rPr>
                <w:noProof/>
              </w:rPr>
              <w:delText>30-Jul-13</w:delText>
            </w:r>
          </w:del>
          <w:r>
            <w:fldChar w:fldCharType="end"/>
          </w:r>
        </w:p>
      </w:tc>
    </w:tr>
    <w:tr w:rsidR="00EE0330">
      <w:trPr>
        <w:cantSplit/>
      </w:trPr>
      <w:tc>
        <w:tcPr>
          <w:tcW w:w="990" w:type="dxa"/>
        </w:tcPr>
        <w:p w:rsidR="00EE0330" w:rsidRDefault="00EE0330">
          <w:pPr>
            <w:pStyle w:val="Header"/>
          </w:pPr>
          <w:r>
            <w:t>Group:</w:t>
          </w:r>
        </w:p>
      </w:tc>
      <w:tc>
        <w:tcPr>
          <w:tcW w:w="1530" w:type="dxa"/>
        </w:tcPr>
        <w:p w:rsidR="00EE0330" w:rsidRDefault="00EE0330">
          <w:pPr>
            <w:pStyle w:val="Header"/>
          </w:pPr>
          <w:r>
            <w:t>ESG</w:t>
          </w:r>
        </w:p>
      </w:tc>
      <w:tc>
        <w:tcPr>
          <w:tcW w:w="1260" w:type="dxa"/>
        </w:tcPr>
        <w:p w:rsidR="00EE0330" w:rsidRDefault="00EE0330">
          <w:pPr>
            <w:pStyle w:val="Header"/>
          </w:pPr>
          <w:r>
            <w:t>Originator:</w:t>
          </w:r>
        </w:p>
      </w:tc>
      <w:tc>
        <w:tcPr>
          <w:tcW w:w="2610" w:type="dxa"/>
        </w:tcPr>
        <w:p w:rsidR="00EE0330" w:rsidRDefault="00F370ED">
          <w:pPr>
            <w:pStyle w:val="Header"/>
          </w:pPr>
          <w:fldSimple w:instr=" USERNAME  \* MERGEFORMAT ">
            <w:r w:rsidR="00250C4F">
              <w:rPr>
                <w:noProof/>
              </w:rPr>
              <w:t>Jeremy Warmbier</w:t>
            </w:r>
          </w:fldSimple>
        </w:p>
      </w:tc>
      <w:tc>
        <w:tcPr>
          <w:tcW w:w="1170" w:type="dxa"/>
        </w:tcPr>
        <w:p w:rsidR="00EE0330" w:rsidRDefault="00EE0330">
          <w:pPr>
            <w:pStyle w:val="Header"/>
          </w:pPr>
          <w:r>
            <w:t>Page:</w:t>
          </w:r>
        </w:p>
      </w:tc>
      <w:tc>
        <w:tcPr>
          <w:tcW w:w="1350" w:type="dxa"/>
        </w:tcPr>
        <w:p w:rsidR="00EE0330" w:rsidRDefault="00F370ED">
          <w:pPr>
            <w:pStyle w:val="Header"/>
          </w:pPr>
          <w:r>
            <w:rPr>
              <w:rStyle w:val="PageNumber"/>
            </w:rPr>
            <w:fldChar w:fldCharType="begin"/>
          </w:r>
          <w:r w:rsidR="00EE0330">
            <w:rPr>
              <w:rStyle w:val="PageNumber"/>
            </w:rPr>
            <w:instrText xml:space="preserve"> PAGE </w:instrText>
          </w:r>
          <w:r>
            <w:rPr>
              <w:rStyle w:val="PageNumber"/>
            </w:rPr>
            <w:fldChar w:fldCharType="separate"/>
          </w:r>
          <w:r w:rsidR="000A67ED">
            <w:rPr>
              <w:rStyle w:val="PageNumber"/>
              <w:noProof/>
            </w:rPr>
            <w:t>5</w:t>
          </w:r>
          <w:r>
            <w:rPr>
              <w:rStyle w:val="PageNumber"/>
            </w:rPr>
            <w:fldChar w:fldCharType="end"/>
          </w:r>
          <w:r w:rsidR="00EE0330">
            <w:rPr>
              <w:rStyle w:val="PageNumber"/>
            </w:rPr>
            <w:t xml:space="preserve"> of </w:t>
          </w:r>
          <w:r>
            <w:rPr>
              <w:rStyle w:val="PageNumber"/>
            </w:rPr>
            <w:fldChar w:fldCharType="begin"/>
          </w:r>
          <w:r w:rsidR="00EE0330">
            <w:rPr>
              <w:rStyle w:val="PageNumber"/>
            </w:rPr>
            <w:instrText xml:space="preserve"> NUMPAGES </w:instrText>
          </w:r>
          <w:r>
            <w:rPr>
              <w:rStyle w:val="PageNumber"/>
            </w:rPr>
            <w:fldChar w:fldCharType="separate"/>
          </w:r>
          <w:r w:rsidR="000A67ED">
            <w:rPr>
              <w:rStyle w:val="PageNumber"/>
              <w:noProof/>
            </w:rPr>
            <w:t>6</w:t>
          </w:r>
          <w:r>
            <w:rPr>
              <w:rStyle w:val="PageNumber"/>
            </w:rPr>
            <w:fldChar w:fldCharType="end"/>
          </w:r>
        </w:p>
      </w:tc>
    </w:tr>
  </w:tbl>
  <w:p w:rsidR="00EE0330" w:rsidRDefault="00EE0330">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9F19F4"/>
    <w:multiLevelType w:val="hybridMultilevel"/>
    <w:tmpl w:val="DCFEB87A"/>
    <w:lvl w:ilvl="0" w:tplc="9DAAFFA2">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E95358"/>
    <w:multiLevelType w:val="multilevel"/>
    <w:tmpl w:val="5AB407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CF364ED"/>
    <w:multiLevelType w:val="hybridMultilevel"/>
    <w:tmpl w:val="5AB407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5"/>
  </w:num>
  <w:num w:numId="6">
    <w:abstractNumId w:val="1"/>
  </w:num>
  <w:num w:numId="7">
    <w:abstractNumId w:val="2"/>
  </w:num>
  <w:num w:numId="8">
    <w:abstractNumId w:val="4"/>
  </w:num>
  <w:num w:numId="9">
    <w:abstractNumId w:val="8"/>
  </w:num>
  <w:num w:numId="10">
    <w:abstractNumId w:val="9"/>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attachedTemplate r:id="rId1"/>
  <w:linkStyles/>
  <w:stylePaneFormatFilter w:val="0004"/>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31585"/>
    <w:rsid w:val="00017DD7"/>
    <w:rsid w:val="0003008F"/>
    <w:rsid w:val="000314D0"/>
    <w:rsid w:val="000623F5"/>
    <w:rsid w:val="00064B6B"/>
    <w:rsid w:val="000A67ED"/>
    <w:rsid w:val="000B204D"/>
    <w:rsid w:val="000B527E"/>
    <w:rsid w:val="000C41CC"/>
    <w:rsid w:val="000F1042"/>
    <w:rsid w:val="000F367A"/>
    <w:rsid w:val="001045B5"/>
    <w:rsid w:val="00110E43"/>
    <w:rsid w:val="001434B5"/>
    <w:rsid w:val="00153B98"/>
    <w:rsid w:val="00154B27"/>
    <w:rsid w:val="001C263F"/>
    <w:rsid w:val="001C2DE8"/>
    <w:rsid w:val="001D789B"/>
    <w:rsid w:val="001E4DBE"/>
    <w:rsid w:val="001F4964"/>
    <w:rsid w:val="00226CED"/>
    <w:rsid w:val="00230DF5"/>
    <w:rsid w:val="00237202"/>
    <w:rsid w:val="00247B59"/>
    <w:rsid w:val="00250C4F"/>
    <w:rsid w:val="0027249C"/>
    <w:rsid w:val="002B7EEA"/>
    <w:rsid w:val="002C060F"/>
    <w:rsid w:val="002E774F"/>
    <w:rsid w:val="002F36A2"/>
    <w:rsid w:val="002F75C8"/>
    <w:rsid w:val="00301696"/>
    <w:rsid w:val="00302D26"/>
    <w:rsid w:val="00326C2F"/>
    <w:rsid w:val="00330C11"/>
    <w:rsid w:val="00360258"/>
    <w:rsid w:val="003658F6"/>
    <w:rsid w:val="00367EE0"/>
    <w:rsid w:val="00380B68"/>
    <w:rsid w:val="00387A79"/>
    <w:rsid w:val="00390D27"/>
    <w:rsid w:val="003A0FB2"/>
    <w:rsid w:val="003B2BF8"/>
    <w:rsid w:val="003B7AB2"/>
    <w:rsid w:val="003C5274"/>
    <w:rsid w:val="003D2EB3"/>
    <w:rsid w:val="003E4DBC"/>
    <w:rsid w:val="003F151F"/>
    <w:rsid w:val="00417321"/>
    <w:rsid w:val="00431585"/>
    <w:rsid w:val="0048746F"/>
    <w:rsid w:val="00491716"/>
    <w:rsid w:val="004956E7"/>
    <w:rsid w:val="004A7C94"/>
    <w:rsid w:val="004E3A09"/>
    <w:rsid w:val="005056A0"/>
    <w:rsid w:val="005235BF"/>
    <w:rsid w:val="00526FB6"/>
    <w:rsid w:val="00540064"/>
    <w:rsid w:val="00546279"/>
    <w:rsid w:val="005638AA"/>
    <w:rsid w:val="005B53E1"/>
    <w:rsid w:val="005D4B93"/>
    <w:rsid w:val="00620CAB"/>
    <w:rsid w:val="006223C1"/>
    <w:rsid w:val="006273EF"/>
    <w:rsid w:val="00645B3B"/>
    <w:rsid w:val="00680EB9"/>
    <w:rsid w:val="0068681D"/>
    <w:rsid w:val="006871D5"/>
    <w:rsid w:val="00691D53"/>
    <w:rsid w:val="006B6B08"/>
    <w:rsid w:val="006C241A"/>
    <w:rsid w:val="006D37B6"/>
    <w:rsid w:val="006E665A"/>
    <w:rsid w:val="00702B7D"/>
    <w:rsid w:val="00706D48"/>
    <w:rsid w:val="00707874"/>
    <w:rsid w:val="00710AF2"/>
    <w:rsid w:val="00724BA2"/>
    <w:rsid w:val="00732104"/>
    <w:rsid w:val="00770D38"/>
    <w:rsid w:val="00776123"/>
    <w:rsid w:val="00797109"/>
    <w:rsid w:val="007A4FBB"/>
    <w:rsid w:val="007B0123"/>
    <w:rsid w:val="007B57AD"/>
    <w:rsid w:val="007F1D09"/>
    <w:rsid w:val="00815BBB"/>
    <w:rsid w:val="0082786B"/>
    <w:rsid w:val="00850662"/>
    <w:rsid w:val="00862214"/>
    <w:rsid w:val="00880832"/>
    <w:rsid w:val="00892E74"/>
    <w:rsid w:val="008A56BD"/>
    <w:rsid w:val="008A7B7E"/>
    <w:rsid w:val="008B4214"/>
    <w:rsid w:val="008B45DB"/>
    <w:rsid w:val="008D2AC8"/>
    <w:rsid w:val="008D35CA"/>
    <w:rsid w:val="008E2191"/>
    <w:rsid w:val="008F6F53"/>
    <w:rsid w:val="008F7A83"/>
    <w:rsid w:val="00951404"/>
    <w:rsid w:val="0096622E"/>
    <w:rsid w:val="00971704"/>
    <w:rsid w:val="00974B47"/>
    <w:rsid w:val="009767F4"/>
    <w:rsid w:val="00996664"/>
    <w:rsid w:val="009978A9"/>
    <w:rsid w:val="009C6F15"/>
    <w:rsid w:val="009D59A5"/>
    <w:rsid w:val="00A130BA"/>
    <w:rsid w:val="00A31D11"/>
    <w:rsid w:val="00A41024"/>
    <w:rsid w:val="00A6395E"/>
    <w:rsid w:val="00A864A7"/>
    <w:rsid w:val="00A935CB"/>
    <w:rsid w:val="00A96281"/>
    <w:rsid w:val="00AB2C99"/>
    <w:rsid w:val="00AC179E"/>
    <w:rsid w:val="00AD40D0"/>
    <w:rsid w:val="00AD66D4"/>
    <w:rsid w:val="00AF7B51"/>
    <w:rsid w:val="00B24558"/>
    <w:rsid w:val="00B44715"/>
    <w:rsid w:val="00B46469"/>
    <w:rsid w:val="00B469B4"/>
    <w:rsid w:val="00B51264"/>
    <w:rsid w:val="00B51A79"/>
    <w:rsid w:val="00B61618"/>
    <w:rsid w:val="00B62F0F"/>
    <w:rsid w:val="00B65F2B"/>
    <w:rsid w:val="00B74E5D"/>
    <w:rsid w:val="00B9339B"/>
    <w:rsid w:val="00B9354E"/>
    <w:rsid w:val="00B9389D"/>
    <w:rsid w:val="00B93BEE"/>
    <w:rsid w:val="00B96944"/>
    <w:rsid w:val="00BA0083"/>
    <w:rsid w:val="00BB46B4"/>
    <w:rsid w:val="00BC1338"/>
    <w:rsid w:val="00BD1C16"/>
    <w:rsid w:val="00BD7796"/>
    <w:rsid w:val="00BF026E"/>
    <w:rsid w:val="00C10A03"/>
    <w:rsid w:val="00C13998"/>
    <w:rsid w:val="00C23ABB"/>
    <w:rsid w:val="00C34EA2"/>
    <w:rsid w:val="00C606A3"/>
    <w:rsid w:val="00C67DFE"/>
    <w:rsid w:val="00C843E5"/>
    <w:rsid w:val="00C97074"/>
    <w:rsid w:val="00CA19CF"/>
    <w:rsid w:val="00CB09E7"/>
    <w:rsid w:val="00CB449F"/>
    <w:rsid w:val="00CB6465"/>
    <w:rsid w:val="00CC2979"/>
    <w:rsid w:val="00CD0AFF"/>
    <w:rsid w:val="00CD52B0"/>
    <w:rsid w:val="00CE11A1"/>
    <w:rsid w:val="00CF0E29"/>
    <w:rsid w:val="00D02676"/>
    <w:rsid w:val="00D13D0D"/>
    <w:rsid w:val="00D22D27"/>
    <w:rsid w:val="00D25461"/>
    <w:rsid w:val="00D34174"/>
    <w:rsid w:val="00D363F2"/>
    <w:rsid w:val="00D43821"/>
    <w:rsid w:val="00D451D5"/>
    <w:rsid w:val="00D84BAC"/>
    <w:rsid w:val="00D85696"/>
    <w:rsid w:val="00DB009D"/>
    <w:rsid w:val="00DB44DC"/>
    <w:rsid w:val="00DD18CF"/>
    <w:rsid w:val="00DD594B"/>
    <w:rsid w:val="00DE1B53"/>
    <w:rsid w:val="00E01BB0"/>
    <w:rsid w:val="00E05268"/>
    <w:rsid w:val="00E138F9"/>
    <w:rsid w:val="00E33148"/>
    <w:rsid w:val="00E44F87"/>
    <w:rsid w:val="00E47AF8"/>
    <w:rsid w:val="00E50257"/>
    <w:rsid w:val="00E60866"/>
    <w:rsid w:val="00E671BD"/>
    <w:rsid w:val="00E72EB6"/>
    <w:rsid w:val="00EA2E99"/>
    <w:rsid w:val="00ED0588"/>
    <w:rsid w:val="00EE0330"/>
    <w:rsid w:val="00EE4CD2"/>
    <w:rsid w:val="00F12A78"/>
    <w:rsid w:val="00F22695"/>
    <w:rsid w:val="00F27B71"/>
    <w:rsid w:val="00F370ED"/>
    <w:rsid w:val="00F7071E"/>
    <w:rsid w:val="00F770F3"/>
    <w:rsid w:val="00F87AEC"/>
    <w:rsid w:val="00F95B63"/>
    <w:rsid w:val="00FC6AA8"/>
    <w:rsid w:val="00FC7AFF"/>
    <w:rsid w:val="00FD447B"/>
    <w:rsid w:val="00FF48F2"/>
    <w:rsid w:val="00FF4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EB3"/>
    <w:pPr>
      <w:spacing w:after="120"/>
    </w:pPr>
    <w:rPr>
      <w:rFonts w:ascii="Arial" w:hAnsi="Arial"/>
    </w:rPr>
  </w:style>
  <w:style w:type="paragraph" w:styleId="Heading1">
    <w:name w:val="heading 1"/>
    <w:basedOn w:val="Normal"/>
    <w:next w:val="Normal"/>
    <w:qFormat/>
    <w:rsid w:val="003D2EB3"/>
    <w:pPr>
      <w:keepNext/>
      <w:numPr>
        <w:numId w:val="1"/>
      </w:numPr>
      <w:spacing w:before="240"/>
      <w:outlineLvl w:val="0"/>
    </w:pPr>
    <w:rPr>
      <w:b/>
      <w:kern w:val="28"/>
      <w:sz w:val="28"/>
    </w:rPr>
  </w:style>
  <w:style w:type="paragraph" w:styleId="Heading2">
    <w:name w:val="heading 2"/>
    <w:basedOn w:val="Normal"/>
    <w:next w:val="Normal"/>
    <w:qFormat/>
    <w:rsid w:val="003D2EB3"/>
    <w:pPr>
      <w:keepNext/>
      <w:numPr>
        <w:ilvl w:val="1"/>
        <w:numId w:val="1"/>
      </w:numPr>
      <w:spacing w:before="120" w:after="0"/>
      <w:outlineLvl w:val="1"/>
    </w:pPr>
    <w:rPr>
      <w:b/>
      <w:sz w:val="24"/>
    </w:rPr>
  </w:style>
  <w:style w:type="paragraph" w:styleId="Heading3">
    <w:name w:val="heading 3"/>
    <w:basedOn w:val="Normal"/>
    <w:next w:val="Normal"/>
    <w:qFormat/>
    <w:rsid w:val="003D2EB3"/>
    <w:pPr>
      <w:keepNext/>
      <w:numPr>
        <w:ilvl w:val="2"/>
        <w:numId w:val="1"/>
      </w:numPr>
      <w:spacing w:before="120" w:after="0"/>
      <w:outlineLvl w:val="2"/>
    </w:pPr>
    <w:rPr>
      <w:b/>
      <w:sz w:val="24"/>
    </w:rPr>
  </w:style>
  <w:style w:type="paragraph" w:styleId="Heading4">
    <w:name w:val="heading 4"/>
    <w:basedOn w:val="Normal"/>
    <w:next w:val="Normal"/>
    <w:qFormat/>
    <w:rsid w:val="003D2EB3"/>
    <w:pPr>
      <w:keepNext/>
      <w:numPr>
        <w:ilvl w:val="3"/>
        <w:numId w:val="1"/>
      </w:numPr>
      <w:spacing w:before="240" w:after="60"/>
      <w:outlineLvl w:val="3"/>
    </w:pPr>
    <w:rPr>
      <w:b/>
      <w:sz w:val="24"/>
    </w:rPr>
  </w:style>
  <w:style w:type="paragraph" w:styleId="Heading5">
    <w:name w:val="heading 5"/>
    <w:basedOn w:val="Normal"/>
    <w:next w:val="Normal"/>
    <w:qFormat/>
    <w:rsid w:val="003D2EB3"/>
    <w:pPr>
      <w:numPr>
        <w:ilvl w:val="4"/>
        <w:numId w:val="1"/>
      </w:numPr>
      <w:spacing w:before="240" w:after="60"/>
      <w:outlineLvl w:val="4"/>
    </w:pPr>
    <w:rPr>
      <w:sz w:val="22"/>
    </w:rPr>
  </w:style>
  <w:style w:type="paragraph" w:styleId="Heading6">
    <w:name w:val="heading 6"/>
    <w:basedOn w:val="Normal"/>
    <w:next w:val="Normal"/>
    <w:qFormat/>
    <w:rsid w:val="003D2EB3"/>
    <w:pPr>
      <w:numPr>
        <w:ilvl w:val="5"/>
        <w:numId w:val="1"/>
      </w:numPr>
      <w:spacing w:before="240" w:after="60"/>
      <w:outlineLvl w:val="5"/>
    </w:pPr>
    <w:rPr>
      <w:i/>
      <w:sz w:val="22"/>
    </w:rPr>
  </w:style>
  <w:style w:type="paragraph" w:styleId="Heading7">
    <w:name w:val="heading 7"/>
    <w:basedOn w:val="Normal"/>
    <w:next w:val="Normal"/>
    <w:qFormat/>
    <w:rsid w:val="003D2EB3"/>
    <w:pPr>
      <w:numPr>
        <w:ilvl w:val="6"/>
        <w:numId w:val="1"/>
      </w:numPr>
      <w:spacing w:before="240" w:after="60"/>
      <w:outlineLvl w:val="6"/>
    </w:pPr>
  </w:style>
  <w:style w:type="paragraph" w:styleId="Heading8">
    <w:name w:val="heading 8"/>
    <w:basedOn w:val="Normal"/>
    <w:next w:val="Normal"/>
    <w:qFormat/>
    <w:rsid w:val="003D2EB3"/>
    <w:pPr>
      <w:numPr>
        <w:ilvl w:val="7"/>
        <w:numId w:val="1"/>
      </w:numPr>
      <w:spacing w:before="240" w:after="60"/>
      <w:outlineLvl w:val="7"/>
    </w:pPr>
    <w:rPr>
      <w:i/>
    </w:rPr>
  </w:style>
  <w:style w:type="paragraph" w:styleId="Heading9">
    <w:name w:val="heading 9"/>
    <w:basedOn w:val="Normal"/>
    <w:next w:val="Normal"/>
    <w:qFormat/>
    <w:rsid w:val="003D2EB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D2EB3"/>
    <w:rPr>
      <w:sz w:val="24"/>
    </w:rPr>
  </w:style>
  <w:style w:type="paragraph" w:styleId="DocumentMap">
    <w:name w:val="Document Map"/>
    <w:basedOn w:val="Normal"/>
    <w:semiHidden/>
    <w:rsid w:val="003D2EB3"/>
    <w:pPr>
      <w:shd w:val="clear" w:color="auto" w:fill="000080"/>
    </w:pPr>
    <w:rPr>
      <w:rFonts w:ascii="Tahoma" w:hAnsi="Tahoma"/>
    </w:rPr>
  </w:style>
  <w:style w:type="paragraph" w:styleId="Caption">
    <w:name w:val="caption"/>
    <w:basedOn w:val="Normal"/>
    <w:next w:val="Normal"/>
    <w:qFormat/>
    <w:rsid w:val="003D2EB3"/>
    <w:pPr>
      <w:keepNext/>
      <w:spacing w:before="120"/>
      <w:jc w:val="center"/>
    </w:pPr>
  </w:style>
  <w:style w:type="paragraph" w:customStyle="1" w:styleId="TableHeading">
    <w:name w:val="Table Heading"/>
    <w:basedOn w:val="Normal"/>
    <w:rsid w:val="003D2EB3"/>
    <w:pPr>
      <w:keepNext/>
      <w:spacing w:before="60" w:after="60"/>
      <w:jc w:val="center"/>
    </w:pPr>
    <w:rPr>
      <w:b/>
      <w:sz w:val="22"/>
    </w:rPr>
  </w:style>
  <w:style w:type="paragraph" w:customStyle="1" w:styleId="Body6">
    <w:name w:val="Body 6"/>
    <w:basedOn w:val="NormalIndent"/>
    <w:rsid w:val="003D2EB3"/>
    <w:pPr>
      <w:ind w:left="432"/>
      <w:jc w:val="both"/>
    </w:pPr>
  </w:style>
  <w:style w:type="paragraph" w:customStyle="1" w:styleId="Body7">
    <w:name w:val="Body 7"/>
    <w:basedOn w:val="Normal"/>
    <w:rsid w:val="003D2EB3"/>
    <w:pPr>
      <w:ind w:left="864"/>
      <w:jc w:val="both"/>
    </w:pPr>
  </w:style>
  <w:style w:type="paragraph" w:styleId="NormalIndent">
    <w:name w:val="Normal Indent"/>
    <w:basedOn w:val="Normal"/>
    <w:rsid w:val="003D2EB3"/>
    <w:pPr>
      <w:ind w:left="720"/>
    </w:pPr>
  </w:style>
  <w:style w:type="paragraph" w:customStyle="1" w:styleId="t0">
    <w:name w:val="t0"/>
    <w:rsid w:val="003D2EB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3D2EB3"/>
    <w:pPr>
      <w:ind w:left="360" w:right="806"/>
    </w:pPr>
    <w:rPr>
      <w:color w:val="000000"/>
      <w:sz w:val="24"/>
    </w:rPr>
  </w:style>
  <w:style w:type="paragraph" w:styleId="BodyText">
    <w:name w:val="Body Text"/>
    <w:basedOn w:val="Normal"/>
    <w:rsid w:val="003D2EB3"/>
    <w:pPr>
      <w:spacing w:after="160"/>
    </w:pPr>
  </w:style>
  <w:style w:type="paragraph" w:customStyle="1" w:styleId="Normal1">
    <w:name w:val="Normal1"/>
    <w:basedOn w:val="Normal"/>
    <w:rsid w:val="003D2EB3"/>
    <w:rPr>
      <w:sz w:val="24"/>
    </w:rPr>
  </w:style>
  <w:style w:type="paragraph" w:styleId="Header">
    <w:name w:val="header"/>
    <w:basedOn w:val="Normal"/>
    <w:rsid w:val="003D2EB3"/>
    <w:pPr>
      <w:tabs>
        <w:tab w:val="center" w:pos="4320"/>
        <w:tab w:val="right" w:pos="8640"/>
      </w:tabs>
    </w:pPr>
  </w:style>
  <w:style w:type="paragraph" w:styleId="Footer">
    <w:name w:val="footer"/>
    <w:basedOn w:val="Normal"/>
    <w:rsid w:val="003D2EB3"/>
    <w:pPr>
      <w:tabs>
        <w:tab w:val="center" w:pos="4320"/>
        <w:tab w:val="right" w:pos="8640"/>
      </w:tabs>
    </w:pPr>
  </w:style>
  <w:style w:type="character" w:styleId="PageNumber">
    <w:name w:val="page number"/>
    <w:basedOn w:val="DefaultParagraphFont"/>
    <w:rsid w:val="003D2EB3"/>
  </w:style>
  <w:style w:type="paragraph" w:styleId="PlainText">
    <w:name w:val="Plain Text"/>
    <w:basedOn w:val="Normal"/>
    <w:rsid w:val="003D2EB3"/>
    <w:rPr>
      <w:rFonts w:ascii="Courier New" w:hAnsi="Courier New"/>
    </w:rPr>
  </w:style>
  <w:style w:type="paragraph" w:styleId="TOC2">
    <w:name w:val="toc 2"/>
    <w:basedOn w:val="Normal"/>
    <w:next w:val="Normal"/>
    <w:autoRedefine/>
    <w:uiPriority w:val="39"/>
    <w:rsid w:val="003D2EB3"/>
    <w:pPr>
      <w:ind w:left="245"/>
    </w:pPr>
  </w:style>
  <w:style w:type="paragraph" w:customStyle="1" w:styleId="TableItems">
    <w:name w:val="Table Items"/>
    <w:basedOn w:val="Normal"/>
    <w:rsid w:val="003D2EB3"/>
    <w:pPr>
      <w:keepNext/>
      <w:spacing w:before="60" w:after="60"/>
      <w:jc w:val="center"/>
    </w:pPr>
  </w:style>
  <w:style w:type="paragraph" w:styleId="TOC1">
    <w:name w:val="toc 1"/>
    <w:basedOn w:val="Normal"/>
    <w:next w:val="Normal"/>
    <w:autoRedefine/>
    <w:uiPriority w:val="39"/>
    <w:rsid w:val="003D2EB3"/>
    <w:pPr>
      <w:tabs>
        <w:tab w:val="left" w:pos="480"/>
        <w:tab w:val="right" w:leader="dot" w:pos="8630"/>
      </w:tabs>
    </w:pPr>
  </w:style>
  <w:style w:type="character" w:styleId="Hyperlink">
    <w:name w:val="Hyperlink"/>
    <w:basedOn w:val="DefaultParagraphFont"/>
    <w:uiPriority w:val="99"/>
    <w:rsid w:val="003D2EB3"/>
    <w:rPr>
      <w:color w:val="0000FF"/>
      <w:u w:val="single"/>
    </w:rPr>
  </w:style>
  <w:style w:type="table" w:styleId="TableGrid">
    <w:name w:val="Table Grid"/>
    <w:basedOn w:val="TableNormal"/>
    <w:rsid w:val="003D2EB3"/>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92E74"/>
    <w:rPr>
      <w:color w:val="800080"/>
      <w:u w:val="single"/>
    </w:rPr>
  </w:style>
  <w:style w:type="paragraph" w:customStyle="1" w:styleId="Default">
    <w:name w:val="Default"/>
    <w:rsid w:val="009D59A5"/>
    <w:pPr>
      <w:autoSpaceDE w:val="0"/>
      <w:autoSpaceDN w:val="0"/>
      <w:adjustRightInd w:val="0"/>
    </w:pPr>
    <w:rPr>
      <w:rFonts w:ascii="Verdana" w:hAnsi="Verdana" w:cs="Verdana"/>
      <w:color w:val="000000"/>
      <w:sz w:val="24"/>
      <w:szCs w:val="24"/>
    </w:rPr>
  </w:style>
  <w:style w:type="paragraph" w:styleId="BalloonText">
    <w:name w:val="Balloon Text"/>
    <w:basedOn w:val="Normal"/>
    <w:link w:val="BalloonTextChar"/>
    <w:rsid w:val="00DE1B53"/>
    <w:pPr>
      <w:spacing w:after="0"/>
    </w:pPr>
    <w:rPr>
      <w:rFonts w:ascii="Tahoma" w:hAnsi="Tahoma" w:cs="Tahoma"/>
      <w:sz w:val="16"/>
      <w:szCs w:val="16"/>
    </w:rPr>
  </w:style>
  <w:style w:type="character" w:customStyle="1" w:styleId="BalloonTextChar">
    <w:name w:val="Balloon Text Char"/>
    <w:basedOn w:val="DefaultParagraphFont"/>
    <w:link w:val="BalloonText"/>
    <w:rsid w:val="00DE1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Vector/CBD1210021_D01_Tmsx70/external/Doc/TechnicalReferences/TechnicalReference_CC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z0btk\Application%20Data\Microsoft\Templates\AUTOSAR%20Module%20Config%20Template%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4ECB8-5478-48E3-9FE3-ED064E297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AUTOSAR Module Config Template 1.0.dot</Template>
  <TotalTime>164</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AUTOSAR Module Configuration Specification</vt:lpstr>
    </vt:vector>
  </TitlesOfParts>
  <Manager>Mark Colosky</Manager>
  <Company>Nexteer</Company>
  <LinksUpToDate>false</LinksUpToDate>
  <CharactersWithSpaces>5694</CharactersWithSpaces>
  <SharedDoc>false</SharedDoc>
  <HyperlinkBase/>
  <HLinks>
    <vt:vector size="36" baseType="variant">
      <vt:variant>
        <vt:i4>4849697</vt:i4>
      </vt:variant>
      <vt:variant>
        <vt:i4>40</vt:i4>
      </vt:variant>
      <vt:variant>
        <vt:i4>0</vt:i4>
      </vt:variant>
      <vt:variant>
        <vt:i4>5</vt:i4>
      </vt:variant>
      <vt:variant>
        <vt:lpwstr>../../../../../../Vector/CBD1000133_D00_Tmsx70/Doc/TechnicalReferences/TechnicalReference_Asr_Gpt_Tms570Tirti01.pdf</vt:lpwstr>
      </vt:variant>
      <vt:variant>
        <vt:lpwstr/>
      </vt:variant>
      <vt:variant>
        <vt:i4>1769524</vt:i4>
      </vt:variant>
      <vt:variant>
        <vt:i4>29</vt:i4>
      </vt:variant>
      <vt:variant>
        <vt:i4>0</vt:i4>
      </vt:variant>
      <vt:variant>
        <vt:i4>5</vt:i4>
      </vt:variant>
      <vt:variant>
        <vt:lpwstr/>
      </vt:variant>
      <vt:variant>
        <vt:lpwstr>_Toc277318007</vt:lpwstr>
      </vt:variant>
      <vt:variant>
        <vt:i4>1769524</vt:i4>
      </vt:variant>
      <vt:variant>
        <vt:i4>23</vt:i4>
      </vt:variant>
      <vt:variant>
        <vt:i4>0</vt:i4>
      </vt:variant>
      <vt:variant>
        <vt:i4>5</vt:i4>
      </vt:variant>
      <vt:variant>
        <vt:lpwstr/>
      </vt:variant>
      <vt:variant>
        <vt:lpwstr>_Toc277318006</vt:lpwstr>
      </vt:variant>
      <vt:variant>
        <vt:i4>1769524</vt:i4>
      </vt:variant>
      <vt:variant>
        <vt:i4>17</vt:i4>
      </vt:variant>
      <vt:variant>
        <vt:i4>0</vt:i4>
      </vt:variant>
      <vt:variant>
        <vt:i4>5</vt:i4>
      </vt:variant>
      <vt:variant>
        <vt:lpwstr/>
      </vt:variant>
      <vt:variant>
        <vt:lpwstr>_Toc277318005</vt:lpwstr>
      </vt:variant>
      <vt:variant>
        <vt:i4>1769524</vt:i4>
      </vt:variant>
      <vt:variant>
        <vt:i4>11</vt:i4>
      </vt:variant>
      <vt:variant>
        <vt:i4>0</vt:i4>
      </vt:variant>
      <vt:variant>
        <vt:i4>5</vt:i4>
      </vt:variant>
      <vt:variant>
        <vt:lpwstr/>
      </vt:variant>
      <vt:variant>
        <vt:lpwstr>_Toc277318004</vt:lpwstr>
      </vt:variant>
      <vt:variant>
        <vt:i4>1769524</vt:i4>
      </vt:variant>
      <vt:variant>
        <vt:i4>5</vt:i4>
      </vt:variant>
      <vt:variant>
        <vt:i4>0</vt:i4>
      </vt:variant>
      <vt:variant>
        <vt:i4>5</vt:i4>
      </vt:variant>
      <vt:variant>
        <vt:lpwstr/>
      </vt:variant>
      <vt:variant>
        <vt:lpwstr>_Toc277318003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AUTOSAR Module Configuration Specification</dc:title>
  <dc:subject>EPS Software Design</dc:subject>
  <dc:creator>Jeremy Warmbier</dc:creator>
  <cp:keywords/>
  <dc:description/>
  <cp:lastModifiedBy>Jeremy Warmbier</cp:lastModifiedBy>
  <cp:revision>17</cp:revision>
  <cp:lastPrinted>2011-10-05T12:12:00Z</cp:lastPrinted>
  <dcterms:created xsi:type="dcterms:W3CDTF">2013-07-30T13:48:00Z</dcterms:created>
  <dcterms:modified xsi:type="dcterms:W3CDTF">2013-08-08T17:51:00Z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Ccl</vt:lpwstr>
  </property>
  <property fmtid="{D5CDD505-2E9C-101B-9397-08002B2CF9AE}" pid="3" name="MDDRevNum">
    <vt:lpwstr>2</vt:lpwstr>
  </property>
  <property fmtid="{D5CDD505-2E9C-101B-9397-08002B2CF9AE}" pid="4" name="Product Line">
    <vt:lpwstr>EA 3.x EPS</vt:lpwstr>
  </property>
</Properties>
</file>