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294BA0">
        <w:t>Stab</w:t>
      </w:r>
      <w:r w:rsidR="006F2538">
        <w:t>i</w:t>
      </w:r>
      <w:r w:rsidR="00294BA0">
        <w:t>l</w:t>
      </w:r>
      <w:r w:rsidR="006F2538">
        <w:t>i</w:t>
      </w:r>
      <w:r w:rsidR="00294BA0">
        <w:t>ty Control</w:t>
      </w:r>
      <w:r w:rsidR="00D40D38">
        <w:t xml:space="preserve"> Torque </w:t>
      </w:r>
      <w:proofErr w:type="gramStart"/>
      <w:r w:rsidR="00D40D38">
        <w:t>Overlay</w:t>
      </w:r>
      <w:r w:rsidR="00206C65">
        <w:t>(</w:t>
      </w:r>
      <w:proofErr w:type="spellStart"/>
      <w:proofErr w:type="gramEnd"/>
      <w:r w:rsidR="00C56107" w:rsidRPr="00C56107">
        <w:t>StbCTO</w:t>
      </w:r>
      <w:proofErr w:type="spellEnd"/>
      <w:r w:rsidR="00206C65">
        <w:t>)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42499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8561020" w:history="1">
        <w:r w:rsidR="00542499" w:rsidRPr="00D255F4">
          <w:rPr>
            <w:rStyle w:val="Hyperlink"/>
            <w:noProof/>
          </w:rPr>
          <w:t>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Dependencies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_Toc368561020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2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1" w:history="1">
        <w:r w:rsidR="00542499" w:rsidRPr="00D255F4">
          <w:rPr>
            <w:rStyle w:val="Hyperlink"/>
            <w:noProof/>
          </w:rPr>
          <w:t>1.1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SWCs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_Toc368561021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2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2" w:history="1">
        <w:r w:rsidR="00542499" w:rsidRPr="00D255F4">
          <w:rPr>
            <w:rStyle w:val="Hyperlink"/>
            <w:noProof/>
          </w:rPr>
          <w:t>1.2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Global Functions(Non RTE) to be provided to Integration Project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_Toc368561022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2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3" w:history="1">
        <w:r w:rsidR="00542499" w:rsidRPr="00D255F4">
          <w:rPr>
            <w:rStyle w:val="Hyperlink"/>
            <w:noProof/>
          </w:rPr>
          <w:t>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Configuration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_Toc368561023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3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4" w:history="1">
        <w:r w:rsidR="00542499" w:rsidRPr="00D255F4">
          <w:rPr>
            <w:rStyle w:val="Hyperlink"/>
            <w:noProof/>
          </w:rPr>
          <w:t>2.1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Build Time Config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_Toc368561024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3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5" w:history="1">
        <w:r w:rsidR="00542499" w:rsidRPr="00D255F4">
          <w:rPr>
            <w:rStyle w:val="Hyperlink"/>
            <w:noProof/>
          </w:rPr>
          <w:t>2.2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Configuration Files to be provided by Integration Project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_Toc368561025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3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6" w:history="1">
        <w:r w:rsidR="00542499" w:rsidRPr="00D255F4">
          <w:rPr>
            <w:rStyle w:val="Hyperlink"/>
            <w:noProof/>
          </w:rPr>
          <w:t>2.2.1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Da Vinci Parameter Configuration Changes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_Toc368561026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3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7" w:history="1">
        <w:r w:rsidR="00542499" w:rsidRPr="00D255F4">
          <w:rPr>
            <w:rStyle w:val="Hyperlink"/>
            <w:noProof/>
          </w:rPr>
          <w:t>2.2.2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DaVinci Interrupt Configuration Changes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_Toc368561027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3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8" w:history="1">
        <w:r w:rsidR="00542499" w:rsidRPr="00D255F4">
          <w:rPr>
            <w:rStyle w:val="Hyperlink"/>
            <w:noProof/>
          </w:rPr>
          <w:t>2.2.3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Manual Configuration Changes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_Toc368561028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3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29" w:history="1">
        <w:r w:rsidR="00542499" w:rsidRPr="00D255F4">
          <w:rPr>
            <w:rStyle w:val="Hyperlink"/>
            <w:noProof/>
          </w:rPr>
          <w:t>3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Integration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_Toc368561029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4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0" w:history="1">
        <w:r w:rsidR="00542499" w:rsidRPr="00D255F4">
          <w:rPr>
            <w:rStyle w:val="Hyperlink"/>
            <w:noProof/>
          </w:rPr>
          <w:t>3.1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Required Global Data Inputs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_Toc368561030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4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1" w:history="1">
        <w:r w:rsidR="00542499" w:rsidRPr="00D255F4">
          <w:rPr>
            <w:rStyle w:val="Hyperlink"/>
            <w:noProof/>
          </w:rPr>
          <w:t>3.2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Required Global Data Outputs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_Toc368561031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4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2" w:history="1">
        <w:r w:rsidR="00542499" w:rsidRPr="00D255F4">
          <w:rPr>
            <w:rStyle w:val="Hyperlink"/>
            <w:noProof/>
          </w:rPr>
          <w:t>3.3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Specific Include Path present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_Toc368561032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4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3" w:history="1">
        <w:r w:rsidR="00542499" w:rsidRPr="00D255F4">
          <w:rPr>
            <w:rStyle w:val="Hyperlink"/>
            <w:noProof/>
          </w:rPr>
          <w:t>4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Runnable Scheduling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_Toc368561033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5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4" w:history="1">
        <w:r w:rsidR="00542499" w:rsidRPr="00D255F4">
          <w:rPr>
            <w:rStyle w:val="Hyperlink"/>
            <w:noProof/>
          </w:rPr>
          <w:t>5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Memory Mapping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_Toc368561034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5" w:history="1">
        <w:r w:rsidR="00542499" w:rsidRPr="00D255F4">
          <w:rPr>
            <w:rStyle w:val="Hyperlink"/>
            <w:noProof/>
          </w:rPr>
          <w:t>5.1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Mapping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_Toc368561035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6" w:history="1">
        <w:r w:rsidR="00542499" w:rsidRPr="00D255F4">
          <w:rPr>
            <w:rStyle w:val="Hyperlink"/>
            <w:noProof/>
          </w:rPr>
          <w:t>5.2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Usage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_Toc368561036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7" w:history="1">
        <w:r w:rsidR="00542499" w:rsidRPr="00D255F4">
          <w:rPr>
            <w:rStyle w:val="Hyperlink"/>
            <w:noProof/>
          </w:rPr>
          <w:t>5.3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Non  RTE NvM Blocks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_Toc368561037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8" w:history="1">
        <w:r w:rsidR="00542499" w:rsidRPr="00D255F4">
          <w:rPr>
            <w:rStyle w:val="Hyperlink"/>
            <w:noProof/>
          </w:rPr>
          <w:t>5.4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RTE NvM Blocks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_Toc368561038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39" w:history="1">
        <w:r w:rsidR="00542499" w:rsidRPr="00D255F4">
          <w:rPr>
            <w:rStyle w:val="Hyperlink"/>
            <w:noProof/>
          </w:rPr>
          <w:t>6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Compiler Settings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_Toc368561039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0" w:history="1">
        <w:r w:rsidR="00542499" w:rsidRPr="00D255F4">
          <w:rPr>
            <w:rStyle w:val="Hyperlink"/>
            <w:noProof/>
          </w:rPr>
          <w:t>6.1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Preprocessor MACRO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_Toc368561040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1" w:history="1">
        <w:r w:rsidR="00542499" w:rsidRPr="00D255F4">
          <w:rPr>
            <w:rStyle w:val="Hyperlink"/>
            <w:noProof/>
          </w:rPr>
          <w:t>6.2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Optimization Settings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_Toc368561041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6</w:t>
        </w:r>
        <w:r w:rsidR="00542499">
          <w:rPr>
            <w:noProof/>
            <w:webHidden/>
          </w:rPr>
          <w:fldChar w:fldCharType="end"/>
        </w:r>
      </w:hyperlink>
    </w:p>
    <w:p w:rsidR="00542499" w:rsidRDefault="003D763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561042" w:history="1">
        <w:r w:rsidR="00542499" w:rsidRPr="00D255F4">
          <w:rPr>
            <w:rStyle w:val="Hyperlink"/>
            <w:noProof/>
          </w:rPr>
          <w:t>7</w:t>
        </w:r>
        <w:r w:rsidR="005424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2499" w:rsidRPr="00D255F4">
          <w:rPr>
            <w:rStyle w:val="Hyperlink"/>
            <w:noProof/>
          </w:rPr>
          <w:t>Revision Control Log</w:t>
        </w:r>
        <w:r w:rsidR="00542499">
          <w:rPr>
            <w:noProof/>
            <w:webHidden/>
          </w:rPr>
          <w:tab/>
        </w:r>
        <w:r w:rsidR="00542499">
          <w:rPr>
            <w:noProof/>
            <w:webHidden/>
          </w:rPr>
          <w:fldChar w:fldCharType="begin"/>
        </w:r>
        <w:r w:rsidR="00542499">
          <w:rPr>
            <w:noProof/>
            <w:webHidden/>
          </w:rPr>
          <w:instrText xml:space="preserve"> PAGEREF _Toc368561042 \h </w:instrText>
        </w:r>
        <w:r w:rsidR="00542499">
          <w:rPr>
            <w:noProof/>
            <w:webHidden/>
          </w:rPr>
        </w:r>
        <w:r w:rsidR="00542499">
          <w:rPr>
            <w:noProof/>
            <w:webHidden/>
          </w:rPr>
          <w:fldChar w:fldCharType="separate"/>
        </w:r>
        <w:r w:rsidR="00542499">
          <w:rPr>
            <w:noProof/>
            <w:webHidden/>
          </w:rPr>
          <w:t>7</w:t>
        </w:r>
        <w:r w:rsidR="00542499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8561020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8561021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r w:rsidR="00D40D38">
        <w:t>referred</w:t>
      </w:r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8561022"/>
      <w:bookmarkStart w:id="3" w:name="_GoBack"/>
      <w:bookmarkEnd w:id="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68561023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68561024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_Toc368561025"/>
      <w:bookmarkStart w:id="7" w:name="OLE_LINK10"/>
      <w:bookmarkStart w:id="8" w:name="OLE_LINK11"/>
      <w:r w:rsidRPr="007C4C59">
        <w:t>Configuration Files</w:t>
      </w:r>
      <w:r>
        <w:t xml:space="preserve"> to be provided by Integration Project</w:t>
      </w:r>
      <w:bookmarkEnd w:id="6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604444" w:rsidP="000D28B1">
      <w:proofErr w:type="spellStart"/>
      <w:r w:rsidRPr="00604444">
        <w:t>Ap_</w:t>
      </w:r>
      <w:r w:rsidR="00D516C4" w:rsidRPr="00D516C4">
        <w:t>StbCTO</w:t>
      </w:r>
      <w:r w:rsidRPr="00604444">
        <w:t>_Cfg.h</w:t>
      </w:r>
      <w:proofErr w:type="spellEnd"/>
      <w:r w:rsidR="00206C65">
        <w:t xml:space="preserve"> generated by </w:t>
      </w:r>
      <w:r w:rsidRPr="00604444">
        <w:t>Ap_</w:t>
      </w:r>
      <w:r w:rsidR="00D516C4" w:rsidRPr="00D516C4">
        <w:t>StbCTO</w:t>
      </w:r>
      <w:r w:rsidRPr="00604444">
        <w:t>_Cfg.h</w:t>
      </w:r>
      <w:r w:rsidR="00206C65">
        <w:t>.tt</w:t>
      </w:r>
    </w:p>
    <w:p w:rsidR="00BC5DE5" w:rsidRDefault="00BC5DE5"/>
    <w:p w:rsidR="00932C7E" w:rsidRDefault="00932C7E" w:rsidP="00932C7E">
      <w:pPr>
        <w:pStyle w:val="Heading3"/>
      </w:pPr>
      <w:bookmarkStart w:id="9" w:name="_Toc368561026"/>
      <w:bookmarkStart w:id="10" w:name="OLE_LINK12"/>
      <w:bookmarkStart w:id="11" w:name="OLE_LINK13"/>
      <w:bookmarkEnd w:id="7"/>
      <w:bookmarkEnd w:id="8"/>
      <w:r>
        <w:t>Da Vinci Parameter Configuration Changes</w:t>
      </w:r>
      <w:bookmarkEnd w:id="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451FA8" w:rsidP="00034D69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0"/>
      <w:bookmarkEnd w:id="11"/>
    </w:tbl>
    <w:p w:rsidR="00932C7E" w:rsidRDefault="00932C7E" w:rsidP="00932C7E"/>
    <w:p w:rsidR="00932C7E" w:rsidRDefault="00932C7E" w:rsidP="00932C7E">
      <w:pPr>
        <w:pStyle w:val="Heading3"/>
      </w:pPr>
      <w:bookmarkStart w:id="12" w:name="_Toc368561027"/>
      <w:proofErr w:type="spellStart"/>
      <w:r>
        <w:t>DaVinci</w:t>
      </w:r>
      <w:proofErr w:type="spellEnd"/>
      <w:r>
        <w:t xml:space="preserve"> Interrupt Configuration Changes</w:t>
      </w:r>
      <w:bookmarkEnd w:id="1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3" w:name="_Toc368561028"/>
      <w:r>
        <w:t xml:space="preserve">Manual </w:t>
      </w:r>
      <w:bookmarkStart w:id="14" w:name="OLE_LINK22"/>
      <w:bookmarkStart w:id="15" w:name="OLE_LINK23"/>
      <w:bookmarkStart w:id="16" w:name="OLE_LINK24"/>
      <w:r w:rsidR="00EE5444">
        <w:t>Configuration Changes</w:t>
      </w:r>
      <w:bookmarkEnd w:id="13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" w:name="_Toc368561029"/>
      <w:r>
        <w:lastRenderedPageBreak/>
        <w:t>Integration</w:t>
      </w:r>
      <w:bookmarkEnd w:id="17"/>
    </w:p>
    <w:p w:rsidR="00701150" w:rsidRDefault="00B82469" w:rsidP="00836AC1">
      <w:pPr>
        <w:pStyle w:val="Heading2"/>
      </w:pPr>
      <w:bookmarkStart w:id="18" w:name="_Toc368561030"/>
      <w:bookmarkStart w:id="19" w:name="OLE_LINK83"/>
      <w:bookmarkStart w:id="20" w:name="OLE_LINK84"/>
      <w:r>
        <w:t xml:space="preserve">Required </w:t>
      </w:r>
      <w:r w:rsidR="00701150">
        <w:t>Global Data</w:t>
      </w:r>
      <w:r>
        <w:t xml:space="preserve"> Inputs</w:t>
      </w:r>
      <w:bookmarkEnd w:id="18"/>
    </w:p>
    <w:p w:rsidR="00206C65" w:rsidRDefault="00206C65" w:rsidP="00701150"/>
    <w:p w:rsidR="00451FA8" w:rsidRDefault="00D516C4" w:rsidP="00B00A0D">
      <w:proofErr w:type="spellStart"/>
      <w:r w:rsidRPr="00D516C4">
        <w:t>DSTEnableRqst_Cnt_lgc</w:t>
      </w:r>
      <w:proofErr w:type="spellEnd"/>
    </w:p>
    <w:p w:rsidR="00D516C4" w:rsidRDefault="00D516C4" w:rsidP="00B00A0D">
      <w:r w:rsidRPr="00D516C4">
        <w:t>DSTErrCntrRecvLevel_Cnt_u08</w:t>
      </w:r>
    </w:p>
    <w:p w:rsidR="00D516C4" w:rsidRDefault="00D516C4" w:rsidP="00B00A0D">
      <w:proofErr w:type="spellStart"/>
      <w:r w:rsidRPr="00D516C4">
        <w:t>DSTExtSystemFltActive_Cnt_lgc</w:t>
      </w:r>
      <w:proofErr w:type="spellEnd"/>
    </w:p>
    <w:p w:rsidR="00D516C4" w:rsidRDefault="00D516C4" w:rsidP="00B00A0D">
      <w:proofErr w:type="spellStart"/>
      <w:r w:rsidRPr="00D516C4">
        <w:t>DSTFuncPresent_Cnt_lgc</w:t>
      </w:r>
      <w:proofErr w:type="spellEnd"/>
    </w:p>
    <w:p w:rsidR="00D516C4" w:rsidRDefault="00D516C4" w:rsidP="00B00A0D">
      <w:proofErr w:type="spellStart"/>
      <w:r w:rsidRPr="00D516C4">
        <w:t>DSTSlewComplete_Cnt_lgc</w:t>
      </w:r>
      <w:proofErr w:type="spellEnd"/>
    </w:p>
    <w:p w:rsidR="00D516C4" w:rsidRDefault="00D516C4" w:rsidP="00B00A0D">
      <w:proofErr w:type="spellStart"/>
      <w:r w:rsidRPr="00D516C4">
        <w:t>DSTTOCState_Uls_enum</w:t>
      </w:r>
      <w:proofErr w:type="spellEnd"/>
    </w:p>
    <w:p w:rsidR="00D516C4" w:rsidRDefault="00D516C4" w:rsidP="00B00A0D">
      <w:r w:rsidRPr="00D516C4">
        <w:t>DSTTrqOvCmdRqst_HwNm_f32</w:t>
      </w:r>
    </w:p>
    <w:p w:rsidR="00D516C4" w:rsidRDefault="00D516C4" w:rsidP="00B00A0D">
      <w:pPr>
        <w:rPr>
          <w:ins w:id="21" w:author="Thomas, Vince" w:date="2014-01-30T13:26:00Z"/>
        </w:rPr>
      </w:pPr>
      <w:proofErr w:type="spellStart"/>
      <w:r w:rsidRPr="00D516C4">
        <w:t>DSTTrqOvRqstValid_Cnt_lgc</w:t>
      </w:r>
      <w:proofErr w:type="spellEnd"/>
    </w:p>
    <w:p w:rsidR="0092130D" w:rsidRDefault="0092130D" w:rsidP="00B00A0D">
      <w:proofErr w:type="spellStart"/>
      <w:ins w:id="22" w:author="Thomas, Vince" w:date="2014-01-30T13:26:00Z">
        <w:r>
          <w:t>DSTRevGearValid_Cnt</w:t>
        </w:r>
        <w:r w:rsidRPr="0092130D">
          <w:t>_lgc</w:t>
        </w:r>
      </w:ins>
      <w:proofErr w:type="spellEnd"/>
    </w:p>
    <w:p w:rsidR="00D516C4" w:rsidRDefault="00D516C4" w:rsidP="00B00A0D">
      <w:proofErr w:type="spellStart"/>
      <w:r w:rsidRPr="00D516C4">
        <w:t>DiagRedAssistLowVoltageActive_Cnt_lgc</w:t>
      </w:r>
      <w:proofErr w:type="spellEnd"/>
    </w:p>
    <w:p w:rsidR="00D516C4" w:rsidRDefault="00D516C4" w:rsidP="00B00A0D">
      <w:proofErr w:type="spellStart"/>
      <w:r w:rsidRPr="00D516C4">
        <w:t>DiagStsNonRecRmpToZeroFltPres_Cnt_lgc</w:t>
      </w:r>
      <w:proofErr w:type="spellEnd"/>
    </w:p>
    <w:p w:rsidR="00D516C4" w:rsidRDefault="00D516C4" w:rsidP="00B00A0D">
      <w:proofErr w:type="spellStart"/>
      <w:r w:rsidRPr="00D516C4">
        <w:t>DiagStsRecRmpToZeroFltPres_Cnt_lgc</w:t>
      </w:r>
      <w:proofErr w:type="spellEnd"/>
    </w:p>
    <w:p w:rsidR="00D516C4" w:rsidRDefault="00D516C4" w:rsidP="00B00A0D">
      <w:r w:rsidRPr="00D516C4">
        <w:t>LimitPercentFiltered_Uls_f32</w:t>
      </w:r>
    </w:p>
    <w:p w:rsidR="00D516C4" w:rsidRDefault="00D516C4" w:rsidP="00B00A0D">
      <w:proofErr w:type="spellStart"/>
      <w:r w:rsidRPr="00D516C4">
        <w:t>TOEOLDisable_Cnt_lgc</w:t>
      </w:r>
      <w:proofErr w:type="spellEnd"/>
    </w:p>
    <w:p w:rsidR="00D516C4" w:rsidRDefault="00D516C4" w:rsidP="00B00A0D">
      <w:proofErr w:type="spellStart"/>
      <w:r w:rsidRPr="00D516C4">
        <w:t>TrqOvReverseGearEngage_Cnt_lgc</w:t>
      </w:r>
      <w:proofErr w:type="spellEnd"/>
    </w:p>
    <w:p w:rsidR="00D516C4" w:rsidRDefault="00D516C4" w:rsidP="00B00A0D">
      <w:proofErr w:type="spellStart"/>
      <w:r w:rsidRPr="00D516C4">
        <w:t>VehicleSpeedValid_Cnt_lgc</w:t>
      </w:r>
      <w:proofErr w:type="spellEnd"/>
    </w:p>
    <w:p w:rsidR="00D516C4" w:rsidRDefault="00D516C4" w:rsidP="00B00A0D">
      <w:r w:rsidRPr="00D516C4">
        <w:t>VehicleSpeed_Kph_f32</w:t>
      </w:r>
    </w:p>
    <w:p w:rsidR="00900B9A" w:rsidRDefault="00900B9A" w:rsidP="00900B9A">
      <w:pPr>
        <w:pStyle w:val="Heading2"/>
      </w:pPr>
      <w:bookmarkStart w:id="23" w:name="_Toc368561031"/>
      <w:r>
        <w:t>Required Global Data Outputs</w:t>
      </w:r>
      <w:bookmarkEnd w:id="23"/>
    </w:p>
    <w:p w:rsidR="00206C65" w:rsidRDefault="00206C65" w:rsidP="00701150"/>
    <w:p w:rsidR="00B00A0D" w:rsidRDefault="00D516C4" w:rsidP="00701150">
      <w:proofErr w:type="spellStart"/>
      <w:r w:rsidRPr="00D516C4">
        <w:t>DSTActive_Cnt_lgc</w:t>
      </w:r>
      <w:proofErr w:type="spellEnd"/>
    </w:p>
    <w:p w:rsidR="00D516C4" w:rsidRDefault="00D516C4" w:rsidP="00701150">
      <w:proofErr w:type="spellStart"/>
      <w:r w:rsidRPr="00D516C4">
        <w:t>DSTSlewStart_Cnt_lgc</w:t>
      </w:r>
      <w:proofErr w:type="spellEnd"/>
    </w:p>
    <w:p w:rsidR="00D516C4" w:rsidRDefault="00D516C4" w:rsidP="00701150">
      <w:r w:rsidRPr="00D516C4">
        <w:t>DSTState_Cnt_u08</w:t>
      </w:r>
    </w:p>
    <w:p w:rsidR="00836AC1" w:rsidRDefault="00783C14" w:rsidP="00836AC1">
      <w:pPr>
        <w:pStyle w:val="Heading2"/>
      </w:pPr>
      <w:bookmarkStart w:id="24" w:name="_Toc368561032"/>
      <w:bookmarkEnd w:id="19"/>
      <w:bookmarkEnd w:id="20"/>
      <w:r>
        <w:t xml:space="preserve">Specific </w:t>
      </w:r>
      <w:r w:rsidR="00DC10CD">
        <w:t>Include Path</w:t>
      </w:r>
      <w:r>
        <w:t xml:space="preserve"> present</w:t>
      </w:r>
      <w:bookmarkEnd w:id="24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5" w:name="_Toc368561033"/>
      <w:r>
        <w:lastRenderedPageBreak/>
        <w:t>Runnable Scheduling</w:t>
      </w:r>
      <w:bookmarkEnd w:id="25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9D2712" w:rsidP="00F638B9">
            <w:pPr>
              <w:rPr>
                <w:b w:val="0"/>
              </w:rPr>
            </w:pPr>
            <w:r>
              <w:rPr>
                <w:b w:val="0"/>
              </w:rPr>
              <w:t>StbCTO</w:t>
            </w:r>
            <w:r w:rsidR="00B00A0D" w:rsidRPr="00B00A0D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9D2712" w:rsidP="00F638B9">
            <w:pPr>
              <w:rPr>
                <w:b w:val="0"/>
              </w:rPr>
            </w:pPr>
            <w:r>
              <w:rPr>
                <w:b w:val="0"/>
              </w:rPr>
              <w:t>StbCTO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_Toc368561034"/>
      <w:bookmarkStart w:id="27" w:name="OLE_LINK16"/>
      <w:bookmarkStart w:id="28" w:name="OLE_LINK17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9" w:name="_Toc368561035"/>
      <w:bookmarkEnd w:id="27"/>
      <w:bookmarkEnd w:id="28"/>
      <w:r>
        <w:t>Mapping</w:t>
      </w:r>
      <w:bookmarkEnd w:id="2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106"/>
        <w:gridCol w:w="1875"/>
        <w:gridCol w:w="187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586241" w:rsidRDefault="007F3DAE" w:rsidP="00DE03FA">
            <w:pPr>
              <w:rPr>
                <w:b w:val="0"/>
              </w:rPr>
            </w:pPr>
            <w:r w:rsidRPr="007F3DAE">
              <w:rPr>
                <w:b w:val="0"/>
              </w:rPr>
              <w:t>STBCTO_START_SEC_VAR_CLEARED_BOOLEAN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586241" w:rsidRDefault="007F3DAE" w:rsidP="00DE03FA">
            <w:pPr>
              <w:rPr>
                <w:b w:val="0"/>
              </w:rPr>
            </w:pPr>
            <w:r w:rsidRPr="007F3DAE">
              <w:rPr>
                <w:b w:val="0"/>
              </w:rPr>
              <w:t>STBCTO_START_SEC_VAR_NOINIT_32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586241" w:rsidRPr="00586241" w:rsidRDefault="007F3DAE" w:rsidP="00DE03FA">
            <w:pPr>
              <w:rPr>
                <w:b w:val="0"/>
              </w:rPr>
            </w:pPr>
            <w:r w:rsidRPr="007F3DAE">
              <w:rPr>
                <w:b w:val="0"/>
              </w:rPr>
              <w:t>STBCTO_START_SEC_VAR_CLEARED_32</w:t>
            </w:r>
          </w:p>
        </w:tc>
        <w:tc>
          <w:tcPr>
            <w:tcW w:w="235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241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586241" w:rsidRPr="00586241" w:rsidRDefault="007F3DAE" w:rsidP="00DE03FA">
            <w:pPr>
              <w:rPr>
                <w:b w:val="0"/>
              </w:rPr>
            </w:pPr>
            <w:r w:rsidRPr="007F3DAE">
              <w:rPr>
                <w:b w:val="0"/>
              </w:rPr>
              <w:t>STBCTO_START_SEC_VAR_CLEARED_8</w:t>
            </w:r>
          </w:p>
        </w:tc>
        <w:tc>
          <w:tcPr>
            <w:tcW w:w="2351" w:type="dxa"/>
          </w:tcPr>
          <w:p w:rsidR="00586241" w:rsidRDefault="0058624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586241" w:rsidRDefault="0058624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DAE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7F3DAE" w:rsidRPr="00195C69" w:rsidRDefault="00195C69" w:rsidP="00DE03FA">
            <w:pPr>
              <w:rPr>
                <w:b w:val="0"/>
              </w:rPr>
            </w:pPr>
            <w:r w:rsidRPr="00195C69">
              <w:rPr>
                <w:b w:val="0"/>
              </w:rPr>
              <w:t>STBCTO_START_SEC_VAR_CLEARED_UNSPECIFIED</w:t>
            </w:r>
          </w:p>
        </w:tc>
        <w:tc>
          <w:tcPr>
            <w:tcW w:w="2351" w:type="dxa"/>
          </w:tcPr>
          <w:p w:rsidR="007F3DAE" w:rsidRDefault="007F3DA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7F3DAE" w:rsidRDefault="007F3DA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68561036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_Toc368561037"/>
      <w:bookmarkStart w:id="32" w:name="OLE_LINK20"/>
      <w:bookmarkStart w:id="33" w:name="OLE_LINK81"/>
      <w:bookmarkStart w:id="34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2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3"/>
    <w:bookmarkEnd w:id="34"/>
    <w:p w:rsidR="00900B9A" w:rsidRDefault="00900B9A" w:rsidP="00900B9A">
      <w:pPr>
        <w:pStyle w:val="Heading2"/>
      </w:pPr>
      <w:r>
        <w:t xml:space="preserve"> </w:t>
      </w:r>
      <w:bookmarkStart w:id="35" w:name="_Toc368561038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5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_Toc368561039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EE5444" w:rsidRDefault="00EE5444" w:rsidP="00EE5444">
      <w:pPr>
        <w:pStyle w:val="Heading2"/>
      </w:pPr>
      <w:r w:rsidRPr="00EE5444">
        <w:t xml:space="preserve"> </w:t>
      </w:r>
      <w:bookmarkStart w:id="39" w:name="_Toc368561040"/>
      <w:r>
        <w:t>Preprocessor MACRO</w:t>
      </w:r>
      <w:bookmarkEnd w:id="39"/>
    </w:p>
    <w:p w:rsidR="00EE5444" w:rsidRDefault="00EE5444" w:rsidP="006524C1">
      <w:bookmarkStart w:id="40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1" w:name="_Toc368561041"/>
      <w:bookmarkEnd w:id="40"/>
      <w:r>
        <w:t>Optimization Settings</w:t>
      </w:r>
      <w:bookmarkEnd w:id="41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68561042"/>
      <w:r>
        <w:lastRenderedPageBreak/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C56107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  <w:r w:rsidR="00344079">
              <w:rPr>
                <w:rFonts w:ascii="Arial" w:hAnsi="Arial" w:cs="Arial"/>
                <w:sz w:val="16"/>
              </w:rPr>
              <w:t>-Oct</w:t>
            </w:r>
            <w:r w:rsidR="002A522A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344079" w:rsidP="0034407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MR</w:t>
            </w:r>
          </w:p>
        </w:tc>
      </w:tr>
      <w:tr w:rsidR="0092130D" w:rsidTr="004527BC">
        <w:trPr>
          <w:ins w:id="43" w:author="Thomas, Vince" w:date="2014-01-30T13:28:00Z"/>
        </w:trPr>
        <w:tc>
          <w:tcPr>
            <w:tcW w:w="662" w:type="dxa"/>
          </w:tcPr>
          <w:p w:rsidR="0092130D" w:rsidRDefault="0092130D">
            <w:pPr>
              <w:spacing w:before="60"/>
              <w:rPr>
                <w:ins w:id="44" w:author="Thomas, Vince" w:date="2014-01-30T13:28:00Z"/>
                <w:rFonts w:ascii="Arial" w:hAnsi="Arial" w:cs="Arial"/>
                <w:sz w:val="16"/>
              </w:rPr>
            </w:pPr>
            <w:ins w:id="45" w:author="Thomas, Vince" w:date="2014-01-30T13:28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92130D" w:rsidRDefault="0092130D">
            <w:pPr>
              <w:spacing w:before="60"/>
              <w:rPr>
                <w:ins w:id="46" w:author="Thomas, Vince" w:date="2014-01-30T13:28:00Z"/>
                <w:rFonts w:ascii="Arial" w:hAnsi="Arial" w:cs="Arial"/>
                <w:sz w:val="16"/>
              </w:rPr>
            </w:pPr>
            <w:ins w:id="47" w:author="Thomas, Vince" w:date="2014-01-30T13:28:00Z">
              <w:r w:rsidRPr="0092130D">
                <w:rPr>
                  <w:rFonts w:ascii="Arial" w:hAnsi="Arial" w:cs="Arial"/>
                  <w:sz w:val="16"/>
                </w:rPr>
                <w:t>Updated to CF-08B v005</w:t>
              </w:r>
            </w:ins>
          </w:p>
        </w:tc>
        <w:tc>
          <w:tcPr>
            <w:tcW w:w="1059" w:type="dxa"/>
          </w:tcPr>
          <w:p w:rsidR="0092130D" w:rsidRDefault="0092130D" w:rsidP="00EE5444">
            <w:pPr>
              <w:spacing w:before="60"/>
              <w:rPr>
                <w:ins w:id="48" w:author="Thomas, Vince" w:date="2014-01-30T13:28:00Z"/>
                <w:rFonts w:ascii="Arial" w:hAnsi="Arial" w:cs="Arial"/>
                <w:sz w:val="16"/>
              </w:rPr>
            </w:pPr>
            <w:ins w:id="49" w:author="Thomas, Vince" w:date="2014-01-30T13:28:00Z">
              <w:r>
                <w:rPr>
                  <w:rFonts w:ascii="Arial" w:hAnsi="Arial" w:cs="Arial"/>
                  <w:sz w:val="16"/>
                </w:rPr>
                <w:t>30-Jan-14</w:t>
              </w:r>
            </w:ins>
          </w:p>
        </w:tc>
        <w:tc>
          <w:tcPr>
            <w:tcW w:w="741" w:type="dxa"/>
          </w:tcPr>
          <w:p w:rsidR="0092130D" w:rsidRDefault="0092130D" w:rsidP="00344079">
            <w:pPr>
              <w:spacing w:before="60"/>
              <w:rPr>
                <w:ins w:id="50" w:author="Thomas, Vince" w:date="2014-01-30T13:28:00Z"/>
                <w:rFonts w:ascii="Arial" w:hAnsi="Arial" w:cs="Arial"/>
                <w:sz w:val="16"/>
              </w:rPr>
            </w:pPr>
            <w:ins w:id="51" w:author="Thomas, Vince" w:date="2014-01-30T13:29:00Z">
              <w:r>
                <w:rPr>
                  <w:rFonts w:ascii="Arial" w:hAnsi="Arial" w:cs="Arial"/>
                  <w:sz w:val="16"/>
                </w:rPr>
                <w:t>VT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635" w:rsidRDefault="003D7635">
      <w:r>
        <w:separator/>
      </w:r>
    </w:p>
  </w:endnote>
  <w:endnote w:type="continuationSeparator" w:id="0">
    <w:p w:rsidR="003D7635" w:rsidRDefault="003D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3D7635">
      <w:fldChar w:fldCharType="begin"/>
    </w:r>
    <w:r w:rsidR="003D7635">
      <w:instrText xml:space="preserve"> DOCPROPERTY "Company"  \* MERGEFORMAT </w:instrText>
    </w:r>
    <w:r w:rsidR="003D7635">
      <w:fldChar w:fldCharType="separate"/>
    </w:r>
    <w:r w:rsidRPr="006768B8">
      <w:rPr>
        <w:rFonts w:ascii="Times" w:hAnsi="Times"/>
        <w:caps/>
        <w:snapToGrid w:val="0"/>
      </w:rPr>
      <w:t>Nexteer</w:t>
    </w:r>
    <w:r w:rsidR="003D7635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635" w:rsidRDefault="003D7635">
      <w:r>
        <w:separator/>
      </w:r>
    </w:p>
  </w:footnote>
  <w:footnote w:type="continuationSeparator" w:id="0">
    <w:p w:rsidR="003D7635" w:rsidRDefault="003D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C56107">
          <w:pPr>
            <w:pStyle w:val="Header"/>
          </w:pPr>
          <w:proofErr w:type="spellStart"/>
          <w:r w:rsidRPr="00C56107">
            <w:t>StbCTO</w:t>
          </w:r>
          <w:proofErr w:type="spellEnd"/>
        </w:p>
        <w:p w:rsidR="00DE03FA" w:rsidRDefault="003D7635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92130D">
          <w:pPr>
            <w:pStyle w:val="Header"/>
          </w:pPr>
          <w:ins w:id="52" w:author="Thomas, Vince" w:date="2014-01-30T13:22:00Z">
            <w:r>
              <w:t>2</w:t>
            </w:r>
          </w:ins>
          <w:del w:id="53" w:author="Thomas, Vince" w:date="2014-01-30T13:22:00Z">
            <w:r w:rsidR="00206C65" w:rsidDel="0092130D">
              <w:delText>1.0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92130D" w:rsidP="00D40D38">
          <w:pPr>
            <w:pStyle w:val="Header"/>
          </w:pPr>
          <w:ins w:id="54" w:author="Thomas, Vince" w:date="2014-01-30T13:22:00Z">
            <w:r>
              <w:t>30-Jan-14</w:t>
            </w:r>
          </w:ins>
          <w:del w:id="55" w:author="Thomas, Vince" w:date="2014-01-30T13:22:00Z">
            <w:r w:rsidR="00C56107" w:rsidDel="0092130D">
              <w:delText>3</w:delText>
            </w:r>
            <w:r w:rsidR="00206C65" w:rsidDel="0092130D">
              <w:delText>-</w:delText>
            </w:r>
            <w:r w:rsidR="00D40D38" w:rsidDel="0092130D">
              <w:delText>Oct</w:delText>
            </w:r>
            <w:r w:rsidR="00206C65" w:rsidDel="0092130D">
              <w:delText>-13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40D38">
          <w:pPr>
            <w:pStyle w:val="Header"/>
          </w:pPr>
          <w:proofErr w:type="spellStart"/>
          <w:r>
            <w:t>Manoj</w:t>
          </w:r>
          <w:proofErr w:type="spellEnd"/>
          <w:r>
            <w:t xml:space="preserve"> </w:t>
          </w:r>
          <w:proofErr w:type="spellStart"/>
          <w:r>
            <w:t>Raut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2130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2130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069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805C6"/>
    <w:rsid w:val="0018507D"/>
    <w:rsid w:val="00192534"/>
    <w:rsid w:val="00195C69"/>
    <w:rsid w:val="001A0806"/>
    <w:rsid w:val="001A2509"/>
    <w:rsid w:val="001A462C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4BA0"/>
    <w:rsid w:val="00295CD1"/>
    <w:rsid w:val="00297784"/>
    <w:rsid w:val="002A522A"/>
    <w:rsid w:val="002B792F"/>
    <w:rsid w:val="002B7B9F"/>
    <w:rsid w:val="002C03D8"/>
    <w:rsid w:val="00315335"/>
    <w:rsid w:val="0034046E"/>
    <w:rsid w:val="00344079"/>
    <w:rsid w:val="00347B0F"/>
    <w:rsid w:val="00353877"/>
    <w:rsid w:val="0036693A"/>
    <w:rsid w:val="0037668F"/>
    <w:rsid w:val="003C4D3F"/>
    <w:rsid w:val="003D7635"/>
    <w:rsid w:val="003D7910"/>
    <w:rsid w:val="003F5475"/>
    <w:rsid w:val="00416335"/>
    <w:rsid w:val="00451FA8"/>
    <w:rsid w:val="004527BC"/>
    <w:rsid w:val="00477FF8"/>
    <w:rsid w:val="004825AF"/>
    <w:rsid w:val="004A30FB"/>
    <w:rsid w:val="004A781C"/>
    <w:rsid w:val="004F5328"/>
    <w:rsid w:val="00505BE0"/>
    <w:rsid w:val="00510DCD"/>
    <w:rsid w:val="00515922"/>
    <w:rsid w:val="00542499"/>
    <w:rsid w:val="00546E14"/>
    <w:rsid w:val="00553AD1"/>
    <w:rsid w:val="00556D14"/>
    <w:rsid w:val="00560FA0"/>
    <w:rsid w:val="00567517"/>
    <w:rsid w:val="00586241"/>
    <w:rsid w:val="00586FAE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4444"/>
    <w:rsid w:val="0060597A"/>
    <w:rsid w:val="00606119"/>
    <w:rsid w:val="00616853"/>
    <w:rsid w:val="00626A38"/>
    <w:rsid w:val="00641974"/>
    <w:rsid w:val="0065098F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6F2538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7F3DAE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30D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D2712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00A0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34E8"/>
    <w:rsid w:val="00C512F1"/>
    <w:rsid w:val="00C5239A"/>
    <w:rsid w:val="00C56107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40D38"/>
    <w:rsid w:val="00D516C4"/>
    <w:rsid w:val="00D65A4D"/>
    <w:rsid w:val="00D70AF3"/>
    <w:rsid w:val="00D73EE5"/>
    <w:rsid w:val="00D76462"/>
    <w:rsid w:val="00D81E6A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75B9E"/>
    <w:rsid w:val="00F76C65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F2DE4-437C-4247-8DCB-FA00A6CB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60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4970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Thomas, Vince</cp:lastModifiedBy>
  <cp:revision>18</cp:revision>
  <cp:lastPrinted>2011-03-21T13:34:00Z</cp:lastPrinted>
  <dcterms:created xsi:type="dcterms:W3CDTF">2013-10-02T20:36:00Z</dcterms:created>
  <dcterms:modified xsi:type="dcterms:W3CDTF">2014-01-30T18:31:00Z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