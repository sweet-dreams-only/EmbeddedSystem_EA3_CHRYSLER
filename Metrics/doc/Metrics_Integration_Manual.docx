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-- </w:t>
      </w:r>
      <w:fldSimple w:instr=" DOCPROPERTY &quot;Document Title&quot;  \* MERGEFORMAT ">
        <w:r w:rsidR="00EB17E1">
          <w:t>Metrics</w:t>
        </w:r>
      </w:fldSimple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</w:rPr>
        <w:id w:val="4758657"/>
        <w:docPartObj>
          <w:docPartGallery w:val="Table of Contents"/>
          <w:docPartUnique/>
        </w:docPartObj>
      </w:sdtPr>
      <w:sdtContent>
        <w:p w:rsidR="00D9560D" w:rsidRDefault="00D9560D">
          <w:pPr>
            <w:pStyle w:val="TOCHeading"/>
          </w:pPr>
          <w:r>
            <w:t>Contents</w:t>
          </w:r>
        </w:p>
        <w:p w:rsidR="00EB17E1" w:rsidRDefault="000460A6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D9560D">
            <w:instrText xml:space="preserve"> TOC \o "1-3" \h \z \u </w:instrText>
          </w:r>
          <w:r>
            <w:fldChar w:fldCharType="separate"/>
          </w:r>
          <w:hyperlink w:anchor="_Toc320197364" w:history="1">
            <w:r w:rsidR="00EB17E1" w:rsidRPr="00FE75D1">
              <w:rPr>
                <w:rStyle w:val="Hyperlink"/>
                <w:noProof/>
              </w:rPr>
              <w:t>1</w:t>
            </w:r>
            <w:r w:rsidR="00EB17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17E1" w:rsidRPr="00FE75D1">
              <w:rPr>
                <w:rStyle w:val="Hyperlink"/>
                <w:noProof/>
              </w:rPr>
              <w:t>Dependencies</w:t>
            </w:r>
            <w:r w:rsidR="00EB1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7E1">
              <w:rPr>
                <w:noProof/>
                <w:webHidden/>
              </w:rPr>
              <w:instrText xml:space="preserve"> PAGEREF _Toc320197364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7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7E1" w:rsidRDefault="000460A6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197365" w:history="1">
            <w:r w:rsidR="00EB17E1" w:rsidRPr="00FE75D1">
              <w:rPr>
                <w:rStyle w:val="Hyperlink"/>
                <w:noProof/>
              </w:rPr>
              <w:t>2</w:t>
            </w:r>
            <w:r w:rsidR="00EB17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17E1" w:rsidRPr="00FE75D1">
              <w:rPr>
                <w:rStyle w:val="Hyperlink"/>
                <w:noProof/>
              </w:rPr>
              <w:t>Configuration</w:t>
            </w:r>
            <w:r w:rsidR="00EB1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7E1">
              <w:rPr>
                <w:noProof/>
                <w:webHidden/>
              </w:rPr>
              <w:instrText xml:space="preserve"> PAGEREF _Toc320197365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7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7E1" w:rsidRDefault="000460A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197366" w:history="1">
            <w:r w:rsidR="00EB17E1" w:rsidRPr="00FE75D1">
              <w:rPr>
                <w:rStyle w:val="Hyperlink"/>
                <w:noProof/>
              </w:rPr>
              <w:t>2.1</w:t>
            </w:r>
            <w:r w:rsidR="00EB17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17E1" w:rsidRPr="00FE75D1">
              <w:rPr>
                <w:rStyle w:val="Hyperlink"/>
                <w:noProof/>
              </w:rPr>
              <w:t>Build Time Config</w:t>
            </w:r>
            <w:r w:rsidR="00EB1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7E1">
              <w:rPr>
                <w:noProof/>
                <w:webHidden/>
              </w:rPr>
              <w:instrText xml:space="preserve"> PAGEREF _Toc320197366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7E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7E1" w:rsidRDefault="000460A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197367" w:history="1">
            <w:r w:rsidR="00EB17E1" w:rsidRPr="00FE75D1">
              <w:rPr>
                <w:rStyle w:val="Hyperlink"/>
                <w:noProof/>
              </w:rPr>
              <w:t>2.2</w:t>
            </w:r>
            <w:r w:rsidR="00EB17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17E1" w:rsidRPr="00FE75D1">
              <w:rPr>
                <w:rStyle w:val="Hyperlink"/>
                <w:noProof/>
              </w:rPr>
              <w:t>Generator Config</w:t>
            </w:r>
            <w:r w:rsidR="00EB1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7E1">
              <w:rPr>
                <w:noProof/>
                <w:webHidden/>
              </w:rPr>
              <w:instrText xml:space="preserve"> PAGEREF _Toc320197367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7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7E1" w:rsidRDefault="000460A6">
          <w:pPr>
            <w:pStyle w:val="TOC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197368" w:history="1">
            <w:r w:rsidR="00EB17E1" w:rsidRPr="00FE75D1">
              <w:rPr>
                <w:rStyle w:val="Hyperlink"/>
                <w:noProof/>
              </w:rPr>
              <w:t>3</w:t>
            </w:r>
            <w:r w:rsidR="00EB17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17E1" w:rsidRPr="00FE75D1">
              <w:rPr>
                <w:rStyle w:val="Hyperlink"/>
                <w:noProof/>
              </w:rPr>
              <w:t>Memory Mapping</w:t>
            </w:r>
            <w:r w:rsidR="00EB1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7E1">
              <w:rPr>
                <w:noProof/>
                <w:webHidden/>
              </w:rPr>
              <w:instrText xml:space="preserve"> PAGEREF _Toc320197368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7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7E1" w:rsidRDefault="000460A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197369" w:history="1">
            <w:r w:rsidR="00EB17E1" w:rsidRPr="00FE75D1">
              <w:rPr>
                <w:rStyle w:val="Hyperlink"/>
                <w:noProof/>
              </w:rPr>
              <w:t>3.1</w:t>
            </w:r>
            <w:r w:rsidR="00EB17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17E1" w:rsidRPr="00FE75D1">
              <w:rPr>
                <w:rStyle w:val="Hyperlink"/>
                <w:noProof/>
              </w:rPr>
              <w:t>Mapping</w:t>
            </w:r>
            <w:r w:rsidR="00EB1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7E1">
              <w:rPr>
                <w:noProof/>
                <w:webHidden/>
              </w:rPr>
              <w:instrText xml:space="preserve"> PAGEREF _Toc320197369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7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7E1" w:rsidRDefault="000460A6">
          <w:pPr>
            <w:pStyle w:val="TO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0197370" w:history="1">
            <w:r w:rsidR="00EB17E1" w:rsidRPr="00FE75D1">
              <w:rPr>
                <w:rStyle w:val="Hyperlink"/>
                <w:noProof/>
              </w:rPr>
              <w:t>3.2</w:t>
            </w:r>
            <w:r w:rsidR="00EB17E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B17E1" w:rsidRPr="00FE75D1">
              <w:rPr>
                <w:rStyle w:val="Hyperlink"/>
                <w:noProof/>
              </w:rPr>
              <w:t>Usage</w:t>
            </w:r>
            <w:r w:rsidR="00EB17E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B17E1">
              <w:rPr>
                <w:noProof/>
                <w:webHidden/>
              </w:rPr>
              <w:instrText xml:space="preserve"> PAGEREF _Toc320197370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B17E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560D" w:rsidRDefault="000460A6">
          <w:r>
            <w:fldChar w:fldCharType="end"/>
          </w:r>
        </w:p>
      </w:sdtContent>
    </w:sdt>
    <w:p w:rsidR="004A781C" w:rsidRDefault="000460A6">
      <w:r>
        <w:fldChar w:fldCharType="begin"/>
      </w:r>
      <w:r w:rsidR="004A781C">
        <w:instrText xml:space="preserve"> DOCVARIABLE "MDDRevNum" \* MERGEFORMAT </w:instrText>
      </w:r>
      <w:r>
        <w:fldChar w:fldCharType="end"/>
      </w:r>
      <w:r>
        <w:fldChar w:fldCharType="begin"/>
      </w:r>
      <w:r w:rsidR="004A781C">
        <w:instrText xml:space="preserve"> DOCVARIABLE "MDDRevNum" \* MERGEFORMAT </w:instrText>
      </w:r>
      <w:r>
        <w:fldChar w:fldCharType="end"/>
      </w:r>
    </w:p>
    <w:p w:rsidR="00916B39" w:rsidRDefault="00916B39">
      <w:pPr>
        <w:pStyle w:val="Heading1"/>
      </w:pPr>
      <w:bookmarkStart w:id="0" w:name="_Toc320197364"/>
      <w:r>
        <w:t>Dependencies</w:t>
      </w:r>
      <w:bookmarkEnd w:id="0"/>
    </w:p>
    <w:tbl>
      <w:tblPr>
        <w:tblStyle w:val="LightList-Accent1"/>
        <w:tblW w:w="0" w:type="auto"/>
        <w:tblLook w:val="04A0"/>
      </w:tblPr>
      <w:tblGrid>
        <w:gridCol w:w="3258"/>
        <w:gridCol w:w="5598"/>
      </w:tblGrid>
      <w:tr w:rsidR="00916B39" w:rsidTr="0037668F">
        <w:trPr>
          <w:cnfStyle w:val="100000000000"/>
        </w:trPr>
        <w:tc>
          <w:tcPr>
            <w:cnfStyle w:val="001000000000"/>
            <w:tcW w:w="3258" w:type="dxa"/>
          </w:tcPr>
          <w:p w:rsidR="00916B39" w:rsidRDefault="000B7B76" w:rsidP="00E34D91">
            <w:r>
              <w:t>Module</w:t>
            </w:r>
          </w:p>
        </w:tc>
        <w:tc>
          <w:tcPr>
            <w:tcW w:w="5598" w:type="dxa"/>
          </w:tcPr>
          <w:p w:rsidR="00916B39" w:rsidRDefault="000B7B76" w:rsidP="00E34D91">
            <w:pPr>
              <w:cnfStyle w:val="100000000000"/>
            </w:pPr>
            <w:r>
              <w:t xml:space="preserve">Required </w:t>
            </w:r>
            <w:r w:rsidR="002651B5">
              <w:t>Feature</w:t>
            </w:r>
          </w:p>
        </w:tc>
      </w:tr>
      <w:tr w:rsidR="00916B39" w:rsidTr="0037668F">
        <w:trPr>
          <w:cnfStyle w:val="000000100000"/>
        </w:trPr>
        <w:tc>
          <w:tcPr>
            <w:cnfStyle w:val="001000000000"/>
            <w:tcW w:w="3258" w:type="dxa"/>
          </w:tcPr>
          <w:p w:rsidR="00916B39" w:rsidRDefault="002651B5" w:rsidP="00E34D91">
            <w:r>
              <w:t>Rte</w:t>
            </w:r>
          </w:p>
        </w:tc>
        <w:tc>
          <w:tcPr>
            <w:tcW w:w="5598" w:type="dxa"/>
          </w:tcPr>
          <w:p w:rsidR="00916B39" w:rsidRDefault="002651B5" w:rsidP="00E34D91">
            <w:pPr>
              <w:cnfStyle w:val="000000100000"/>
              <w:rPr>
                <w:ins w:id="1" w:author="Jeremy Warmbier" w:date="2012-04-09T17:04:00Z"/>
              </w:rPr>
            </w:pPr>
            <w:proofErr w:type="spellStart"/>
            <w:r>
              <w:t>Rte_Task_Dispatch</w:t>
            </w:r>
            <w:proofErr w:type="spellEnd"/>
            <w:r>
              <w:t>() hooks</w:t>
            </w:r>
          </w:p>
          <w:p w:rsidR="005F35A1" w:rsidRDefault="005F35A1" w:rsidP="00E34D91">
            <w:pPr>
              <w:cnfStyle w:val="000000100000"/>
            </w:pPr>
            <w:ins w:id="2" w:author="Jeremy Warmbier" w:date="2012-04-09T17:04:00Z">
              <w:r>
                <w:t>VFB Trace hooks</w:t>
              </w:r>
            </w:ins>
          </w:p>
        </w:tc>
      </w:tr>
      <w:tr w:rsidR="008E2475" w:rsidTr="0037668F">
        <w:tc>
          <w:tcPr>
            <w:cnfStyle w:val="001000000000"/>
            <w:tcW w:w="3258" w:type="dxa"/>
          </w:tcPr>
          <w:p w:rsidR="008E2475" w:rsidRDefault="006D151B" w:rsidP="00E34D91">
            <w:proofErr w:type="spellStart"/>
            <w:r>
              <w:t>Dio</w:t>
            </w:r>
            <w:proofErr w:type="spellEnd"/>
          </w:p>
        </w:tc>
        <w:tc>
          <w:tcPr>
            <w:tcW w:w="5598" w:type="dxa"/>
          </w:tcPr>
          <w:p w:rsidR="008E2475" w:rsidRDefault="006D151B" w:rsidP="00E34D91">
            <w:pPr>
              <w:cnfStyle w:val="000000000000"/>
            </w:pPr>
            <w:proofErr w:type="spellStart"/>
            <w:r w:rsidRPr="00F64CF7">
              <w:t>Dio_WriteChannel</w:t>
            </w:r>
            <w:proofErr w:type="spellEnd"/>
            <w:r w:rsidR="00F64CF7">
              <w:t>()</w:t>
            </w:r>
          </w:p>
        </w:tc>
      </w:tr>
      <w:tr w:rsidR="008300C1" w:rsidTr="0037668F">
        <w:trPr>
          <w:cnfStyle w:val="000000100000"/>
          <w:ins w:id="3" w:author="Blake Latchford" w:date="2012-07-25T11:08:00Z"/>
        </w:trPr>
        <w:tc>
          <w:tcPr>
            <w:cnfStyle w:val="001000000000"/>
            <w:tcW w:w="3258" w:type="dxa"/>
          </w:tcPr>
          <w:p w:rsidR="008300C1" w:rsidRDefault="008300C1" w:rsidP="00E34D91">
            <w:pPr>
              <w:rPr>
                <w:ins w:id="4" w:author="Blake Latchford" w:date="2012-07-25T11:08:00Z"/>
              </w:rPr>
            </w:pPr>
            <w:ins w:id="5" w:author="Blake Latchford" w:date="2012-07-25T11:08:00Z">
              <w:r>
                <w:t>Port</w:t>
              </w:r>
            </w:ins>
          </w:p>
        </w:tc>
        <w:tc>
          <w:tcPr>
            <w:tcW w:w="5598" w:type="dxa"/>
          </w:tcPr>
          <w:p w:rsidR="008300C1" w:rsidRPr="00F64CF7" w:rsidRDefault="008300C1" w:rsidP="00E34D91">
            <w:pPr>
              <w:cnfStyle w:val="000000100000"/>
              <w:rPr>
                <w:ins w:id="6" w:author="Blake Latchford" w:date="2012-07-25T11:08:00Z"/>
              </w:rPr>
            </w:pPr>
            <w:proofErr w:type="spellStart"/>
            <w:ins w:id="7" w:author="Blake Latchford" w:date="2012-07-25T11:08:00Z">
              <w:r w:rsidRPr="008300C1">
                <w:t>Port_SetPinDirection</w:t>
              </w:r>
              <w:proofErr w:type="spellEnd"/>
              <w:r>
                <w:t>()</w:t>
              </w:r>
            </w:ins>
          </w:p>
        </w:tc>
      </w:tr>
      <w:tr w:rsidR="006D151B" w:rsidTr="0037668F">
        <w:tc>
          <w:tcPr>
            <w:cnfStyle w:val="001000000000"/>
            <w:tcW w:w="3258" w:type="dxa"/>
          </w:tcPr>
          <w:p w:rsidR="006D151B" w:rsidRDefault="006D151B" w:rsidP="00E34D91">
            <w:proofErr w:type="spellStart"/>
            <w:r>
              <w:t>NxtrLib</w:t>
            </w:r>
            <w:proofErr w:type="spellEnd"/>
          </w:p>
        </w:tc>
        <w:tc>
          <w:tcPr>
            <w:tcW w:w="5598" w:type="dxa"/>
          </w:tcPr>
          <w:p w:rsidR="006D151B" w:rsidRDefault="006D151B" w:rsidP="00E34D91">
            <w:pPr>
              <w:cnfStyle w:val="000000000000"/>
            </w:pPr>
            <w:r w:rsidRPr="006D151B">
              <w:t>DtrmnElapsedTime_uS_u32</w:t>
            </w:r>
            <w:r w:rsidR="00F64CF7">
              <w:t>()</w:t>
            </w:r>
          </w:p>
          <w:p w:rsidR="006D151B" w:rsidRDefault="00F64CF7" w:rsidP="00E34D91">
            <w:pPr>
              <w:cnfStyle w:val="000000000000"/>
            </w:pPr>
            <w:r w:rsidRPr="00F64CF7">
              <w:t>GetSystemTime_uS_u32()</w:t>
            </w:r>
          </w:p>
        </w:tc>
      </w:tr>
      <w:tr w:rsidR="00F64CF7" w:rsidDel="008714C5" w:rsidTr="0037668F">
        <w:trPr>
          <w:cnfStyle w:val="000000100000"/>
          <w:del w:id="8" w:author="Jeremy Warmbier" w:date="2012-05-02T12:50:00Z"/>
        </w:trPr>
        <w:tc>
          <w:tcPr>
            <w:cnfStyle w:val="001000000000"/>
            <w:tcW w:w="3258" w:type="dxa"/>
          </w:tcPr>
          <w:p w:rsidR="00F64CF7" w:rsidDel="008714C5" w:rsidRDefault="00F64CF7" w:rsidP="00E34D91">
            <w:pPr>
              <w:rPr>
                <w:del w:id="9" w:author="Jeremy Warmbier" w:date="2012-05-02T12:50:00Z"/>
              </w:rPr>
            </w:pPr>
            <w:del w:id="10" w:author="Jeremy Warmbier" w:date="2012-05-02T12:50:00Z">
              <w:r w:rsidDel="008714C5">
                <w:delText>TMS570 RTI peripheral</w:delText>
              </w:r>
            </w:del>
          </w:p>
        </w:tc>
        <w:tc>
          <w:tcPr>
            <w:tcW w:w="5598" w:type="dxa"/>
          </w:tcPr>
          <w:p w:rsidR="00F64CF7" w:rsidRPr="006D151B" w:rsidDel="008714C5" w:rsidRDefault="00F64CF7" w:rsidP="00E34D91">
            <w:pPr>
              <w:cnfStyle w:val="000000100000"/>
              <w:rPr>
                <w:del w:id="11" w:author="Jeremy Warmbier" w:date="2012-05-02T12:50:00Z"/>
              </w:rPr>
            </w:pPr>
            <w:del w:id="12" w:author="Jeremy Warmbier" w:date="2012-05-02T12:50:00Z">
              <w:r w:rsidDel="008714C5">
                <w:delText>TODO: Determine if this can be abstracted through the Gpt driver</w:delText>
              </w:r>
              <w:r w:rsidR="00C512F1" w:rsidDel="008714C5">
                <w:delText xml:space="preserve"> to make this module target independent.</w:delText>
              </w:r>
            </w:del>
          </w:p>
        </w:tc>
      </w:tr>
      <w:tr w:rsidR="00A268FB" w:rsidTr="0037668F">
        <w:tc>
          <w:tcPr>
            <w:cnfStyle w:val="001000000000"/>
            <w:tcW w:w="3258" w:type="dxa"/>
          </w:tcPr>
          <w:p w:rsidR="00A268FB" w:rsidRDefault="00A268FB" w:rsidP="00E34D91">
            <w:r>
              <w:t>Os</w:t>
            </w:r>
          </w:p>
        </w:tc>
        <w:tc>
          <w:tcPr>
            <w:tcW w:w="5598" w:type="dxa"/>
          </w:tcPr>
          <w:p w:rsidR="00A268FB" w:rsidRDefault="00A268FB" w:rsidP="00E34D91">
            <w:pPr>
              <w:cnfStyle w:val="000000000000"/>
              <w:rPr>
                <w:ins w:id="13" w:author="Blake Latchford" w:date="2012-07-25T11:15:00Z"/>
              </w:rPr>
            </w:pPr>
            <w:proofErr w:type="spellStart"/>
            <w:r w:rsidRPr="00A268FB">
              <w:t>osdNumberOfAllTasks</w:t>
            </w:r>
            <w:proofErr w:type="spellEnd"/>
            <w:r>
              <w:t xml:space="preserve"> constant value</w:t>
            </w:r>
          </w:p>
          <w:p w:rsidR="008300C1" w:rsidRDefault="008300C1" w:rsidP="00E34D91">
            <w:pPr>
              <w:cnfStyle w:val="000000000000"/>
              <w:rPr>
                <w:ins w:id="14" w:author="Blake Latchford" w:date="2012-07-25T11:10:00Z"/>
              </w:rPr>
            </w:pPr>
            <w:proofErr w:type="spellStart"/>
            <w:ins w:id="15" w:author="Blake Latchford" w:date="2012-07-25T11:15:00Z">
              <w:r w:rsidRPr="008300C1">
                <w:t>osGetStackUsage</w:t>
              </w:r>
            </w:ins>
            <w:proofErr w:type="spellEnd"/>
          </w:p>
          <w:p w:rsidR="008300C1" w:rsidRDefault="008300C1" w:rsidP="00E34D91">
            <w:pPr>
              <w:cnfStyle w:val="000000000000"/>
              <w:rPr>
                <w:ins w:id="16" w:author="Blake Latchford" w:date="2012-07-25T11:10:00Z"/>
              </w:rPr>
            </w:pPr>
            <w:proofErr w:type="spellStart"/>
            <w:ins w:id="17" w:author="Blake Latchford" w:date="2012-07-25T11:10:00Z">
              <w:r w:rsidRPr="008300C1">
                <w:t>oskTcbStackTop</w:t>
              </w:r>
              <w:proofErr w:type="spellEnd"/>
            </w:ins>
          </w:p>
          <w:p w:rsidR="008300C1" w:rsidRDefault="008300C1" w:rsidP="00E34D91">
            <w:pPr>
              <w:cnfStyle w:val="000000000000"/>
            </w:pPr>
            <w:proofErr w:type="spellStart"/>
            <w:ins w:id="18" w:author="Blake Latchford" w:date="2012-07-25T11:10:00Z">
              <w:r w:rsidRPr="008300C1">
                <w:t>oskTcbStackBottom</w:t>
              </w:r>
            </w:ins>
            <w:proofErr w:type="spellEnd"/>
          </w:p>
        </w:tc>
      </w:tr>
    </w:tbl>
    <w:p w:rsidR="006D151B" w:rsidRPr="006D151B" w:rsidRDefault="00A17EB8" w:rsidP="006D151B">
      <w:pPr>
        <w:pStyle w:val="Heading1"/>
      </w:pPr>
      <w:bookmarkStart w:id="19" w:name="_Toc320197365"/>
      <w:r>
        <w:t>Configuration</w:t>
      </w:r>
      <w:bookmarkEnd w:id="19"/>
    </w:p>
    <w:p w:rsidR="006768B8" w:rsidRDefault="006768B8" w:rsidP="006768B8">
      <w:pPr>
        <w:pStyle w:val="Heading2"/>
      </w:pPr>
      <w:bookmarkStart w:id="20" w:name="_Toc320197366"/>
      <w:r>
        <w:t xml:space="preserve">Build Time </w:t>
      </w:r>
      <w:proofErr w:type="spellStart"/>
      <w:r>
        <w:t>Config</w:t>
      </w:r>
      <w:bookmarkEnd w:id="20"/>
      <w:proofErr w:type="spellEnd"/>
    </w:p>
    <w:tbl>
      <w:tblPr>
        <w:tblStyle w:val="LightList-Accent1"/>
        <w:tblW w:w="0" w:type="auto"/>
        <w:tblLook w:val="04A0"/>
      </w:tblPr>
      <w:tblGrid>
        <w:gridCol w:w="3573"/>
        <w:gridCol w:w="4456"/>
        <w:gridCol w:w="827"/>
      </w:tblGrid>
      <w:tr w:rsidR="006D151B" w:rsidTr="0037668F">
        <w:trPr>
          <w:cnfStyle w:val="100000000000"/>
        </w:trPr>
        <w:tc>
          <w:tcPr>
            <w:cnfStyle w:val="001000000000"/>
            <w:tcW w:w="3258" w:type="dxa"/>
          </w:tcPr>
          <w:p w:rsidR="006D151B" w:rsidRDefault="006D151B" w:rsidP="00E34D91">
            <w:r>
              <w:t>Constant</w:t>
            </w:r>
          </w:p>
        </w:tc>
        <w:tc>
          <w:tcPr>
            <w:tcW w:w="4771" w:type="dxa"/>
          </w:tcPr>
          <w:p w:rsidR="006D151B" w:rsidRDefault="006D151B" w:rsidP="00E34D91">
            <w:pPr>
              <w:cnfStyle w:val="10000000000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E34D91">
            <w:pPr>
              <w:cnfStyle w:val="100000000000"/>
            </w:pPr>
            <w:r>
              <w:t>SWC</w:t>
            </w:r>
          </w:p>
        </w:tc>
      </w:tr>
      <w:tr w:rsidR="00662C98" w:rsidRPr="005539D4" w:rsidTr="0037668F">
        <w:trPr>
          <w:cnfStyle w:val="000000100000"/>
          <w:ins w:id="21" w:author="Jeremy Warmbier" w:date="2012-05-04T13:29:00Z"/>
        </w:trPr>
        <w:tc>
          <w:tcPr>
            <w:cnfStyle w:val="001000000000"/>
            <w:tcW w:w="3258" w:type="dxa"/>
          </w:tcPr>
          <w:p w:rsidR="00662C98" w:rsidRPr="005539D4" w:rsidRDefault="00662C98" w:rsidP="00E34D91">
            <w:pPr>
              <w:rPr>
                <w:ins w:id="22" w:author="Jeremy Warmbier" w:date="2012-05-04T13:29:00Z"/>
              </w:rPr>
            </w:pPr>
            <w:ins w:id="23" w:author="Jeremy Warmbier" w:date="2012-05-04T13:29:00Z">
              <w:r w:rsidRPr="00662C98">
                <w:lastRenderedPageBreak/>
                <w:t>BC_METRICS_TASKCPUUSEMASK</w:t>
              </w:r>
            </w:ins>
          </w:p>
        </w:tc>
        <w:tc>
          <w:tcPr>
            <w:tcW w:w="4771" w:type="dxa"/>
          </w:tcPr>
          <w:p w:rsidR="00662C98" w:rsidRDefault="00662C98" w:rsidP="00662C98">
            <w:pPr>
              <w:cnfStyle w:val="000000100000"/>
              <w:rPr>
                <w:ins w:id="24" w:author="Jeremy Warmbier" w:date="2012-05-04T13:29:00Z"/>
              </w:rPr>
            </w:pPr>
            <w:ins w:id="25" w:author="Jeremy Warmbier" w:date="2012-05-04T13:30:00Z">
              <w:r>
                <w:t xml:space="preserve">STD_ON enables build of the task use masking functionality to </w:t>
              </w:r>
              <w:proofErr w:type="gramStart"/>
              <w:r>
                <w:t>excluded</w:t>
              </w:r>
              <w:proofErr w:type="gramEnd"/>
              <w:r>
                <w:t xml:space="preserve"> a user defined set of task CPU use times from the CPU use calculation.</w:t>
              </w:r>
            </w:ins>
          </w:p>
        </w:tc>
        <w:tc>
          <w:tcPr>
            <w:tcW w:w="827" w:type="dxa"/>
          </w:tcPr>
          <w:p w:rsidR="00662C98" w:rsidRDefault="00662C98" w:rsidP="002651B5">
            <w:pPr>
              <w:cnfStyle w:val="000000100000"/>
              <w:rPr>
                <w:ins w:id="26" w:author="Jeremy Warmbier" w:date="2012-05-04T13:29:00Z"/>
              </w:rPr>
            </w:pPr>
          </w:p>
        </w:tc>
      </w:tr>
      <w:tr w:rsidR="004E0E38" w:rsidRPr="005539D4" w:rsidTr="0037668F">
        <w:trPr>
          <w:ins w:id="27" w:author="Jeremy Warmbier" w:date="2012-05-04T10:47:00Z"/>
        </w:trPr>
        <w:tc>
          <w:tcPr>
            <w:cnfStyle w:val="001000000000"/>
            <w:tcW w:w="3258" w:type="dxa"/>
          </w:tcPr>
          <w:p w:rsidR="004E0E38" w:rsidRDefault="004E0E38" w:rsidP="00E34D91">
            <w:pPr>
              <w:rPr>
                <w:ins w:id="28" w:author="Jeremy Warmbier" w:date="2012-05-04T10:47:00Z"/>
              </w:rPr>
            </w:pPr>
            <w:ins w:id="29" w:author="Jeremy Warmbier" w:date="2012-05-04T10:48:00Z">
              <w:r w:rsidRPr="005539D4">
                <w:t>BC_METRICS_STACKUSE</w:t>
              </w:r>
            </w:ins>
          </w:p>
        </w:tc>
        <w:tc>
          <w:tcPr>
            <w:tcW w:w="4771" w:type="dxa"/>
          </w:tcPr>
          <w:p w:rsidR="004E0E38" w:rsidRDefault="004E0E38" w:rsidP="002651B5">
            <w:pPr>
              <w:cnfStyle w:val="000000000000"/>
              <w:rPr>
                <w:ins w:id="30" w:author="Jeremy Warmbier" w:date="2012-05-04T10:47:00Z"/>
              </w:rPr>
            </w:pPr>
            <w:ins w:id="31" w:author="Jeremy Warmbier" w:date="2012-05-04T10:49:00Z">
              <w:r>
                <w:t>STD_ON enables</w:t>
              </w:r>
            </w:ins>
            <w:ins w:id="32" w:author="Jeremy Warmbier" w:date="2012-05-04T11:56:00Z">
              <w:r w:rsidR="008E44C8">
                <w:t xml:space="preserve"> build of</w:t>
              </w:r>
            </w:ins>
            <w:ins w:id="33" w:author="Jeremy Warmbier" w:date="2012-05-04T10:49:00Z">
              <w:r>
                <w:t xml:space="preserve"> </w:t>
              </w:r>
              <w:r w:rsidR="00D07211">
                <w:t xml:space="preserve">the </w:t>
              </w:r>
            </w:ins>
            <w:ins w:id="34" w:author="Jeremy Warmbier" w:date="2012-05-04T11:38:00Z">
              <w:r w:rsidR="00D07211">
                <w:t>S</w:t>
              </w:r>
            </w:ins>
            <w:ins w:id="35" w:author="Jeremy Warmbier" w:date="2012-05-04T10:49:00Z">
              <w:r w:rsidR="00D07211">
                <w:t xml:space="preserve">tack </w:t>
              </w:r>
            </w:ins>
            <w:ins w:id="36" w:author="Jeremy Warmbier" w:date="2012-05-04T11:38:00Z">
              <w:r w:rsidR="00D07211">
                <w:t>U</w:t>
              </w:r>
            </w:ins>
            <w:ins w:id="37" w:author="Jeremy Warmbier" w:date="2012-05-04T10:49:00Z">
              <w:r>
                <w:t>se monitoring</w:t>
              </w:r>
            </w:ins>
          </w:p>
        </w:tc>
        <w:tc>
          <w:tcPr>
            <w:tcW w:w="827" w:type="dxa"/>
          </w:tcPr>
          <w:p w:rsidR="004E0E38" w:rsidRDefault="004E0E38" w:rsidP="002651B5">
            <w:pPr>
              <w:cnfStyle w:val="000000000000"/>
              <w:rPr>
                <w:ins w:id="38" w:author="Jeremy Warmbier" w:date="2012-05-04T10:47:00Z"/>
              </w:rPr>
            </w:pPr>
            <w:ins w:id="39" w:author="Jeremy Warmbier" w:date="2012-05-04T10:48:00Z">
              <w:r>
                <w:t>Metrics</w:t>
              </w:r>
            </w:ins>
          </w:p>
        </w:tc>
      </w:tr>
      <w:tr w:rsidR="00D07211" w:rsidTr="00BB797C">
        <w:trPr>
          <w:cnfStyle w:val="000000100000"/>
          <w:ins w:id="40" w:author="Jeremy Warmbier" w:date="2012-05-04T11:37:00Z"/>
        </w:trPr>
        <w:tc>
          <w:tcPr>
            <w:cnfStyle w:val="001000000000"/>
            <w:tcW w:w="3258" w:type="dxa"/>
          </w:tcPr>
          <w:p w:rsidR="00D07211" w:rsidRDefault="00D07211" w:rsidP="00BB797C">
            <w:pPr>
              <w:rPr>
                <w:ins w:id="41" w:author="Jeremy Warmbier" w:date="2012-05-04T11:37:00Z"/>
              </w:rPr>
            </w:pPr>
            <w:ins w:id="42" w:author="Jeremy Warmbier" w:date="2012-05-04T11:37:00Z">
              <w:r w:rsidRPr="004A0F6B">
                <w:t>BC_METRICS_CPUUSE</w:t>
              </w:r>
              <w:r>
                <w:t>DIO</w:t>
              </w:r>
            </w:ins>
          </w:p>
        </w:tc>
        <w:tc>
          <w:tcPr>
            <w:tcW w:w="4771" w:type="dxa"/>
          </w:tcPr>
          <w:p w:rsidR="00D07211" w:rsidRDefault="00D07211" w:rsidP="00BB797C">
            <w:pPr>
              <w:cnfStyle w:val="000000100000"/>
              <w:rPr>
                <w:ins w:id="43" w:author="Jeremy Warmbier" w:date="2012-05-04T11:37:00Z"/>
              </w:rPr>
            </w:pPr>
            <w:ins w:id="44" w:author="Jeremy Warmbier" w:date="2012-05-04T11:37:00Z">
              <w:r>
                <w:t xml:space="preserve">STD_ON enables </w:t>
              </w:r>
            </w:ins>
            <w:ins w:id="45" w:author="Jeremy Warmbier" w:date="2012-05-04T11:55:00Z">
              <w:r w:rsidR="008E44C8">
                <w:t>build</w:t>
              </w:r>
            </w:ins>
            <w:ins w:id="46" w:author="Jeremy Warmbier" w:date="2012-05-04T11:56:00Z">
              <w:r w:rsidR="008E44C8">
                <w:t xml:space="preserve"> of</w:t>
              </w:r>
            </w:ins>
            <w:ins w:id="47" w:author="Jeremy Warmbier" w:date="2012-05-04T11:55:00Z">
              <w:r w:rsidR="008E44C8">
                <w:t xml:space="preserve"> </w:t>
              </w:r>
            </w:ins>
            <w:ins w:id="48" w:author="Jeremy Warmbier" w:date="2012-05-04T11:37:00Z">
              <w:r>
                <w:t xml:space="preserve">the CPU </w:t>
              </w:r>
            </w:ins>
            <w:ins w:id="49" w:author="Jeremy Warmbier" w:date="2012-05-04T11:38:00Z">
              <w:r>
                <w:t>U</w:t>
              </w:r>
            </w:ins>
            <w:ins w:id="50" w:author="Jeremy Warmbier" w:date="2012-05-04T11:37:00Z">
              <w:r>
                <w:t xml:space="preserve">se </w:t>
              </w:r>
            </w:ins>
            <w:ins w:id="51" w:author="Jeremy Warmbier" w:date="2012-05-04T11:38:00Z">
              <w:r>
                <w:t>digital output</w:t>
              </w:r>
            </w:ins>
            <w:ins w:id="52" w:author="Jeremy Warmbier" w:date="2012-05-04T11:37:00Z">
              <w:r>
                <w:t xml:space="preserve"> based monitoring</w:t>
              </w:r>
            </w:ins>
          </w:p>
        </w:tc>
        <w:tc>
          <w:tcPr>
            <w:tcW w:w="827" w:type="dxa"/>
          </w:tcPr>
          <w:p w:rsidR="00D07211" w:rsidRDefault="00D07211" w:rsidP="00BB797C">
            <w:pPr>
              <w:cnfStyle w:val="000000100000"/>
              <w:rPr>
                <w:ins w:id="53" w:author="Jeremy Warmbier" w:date="2012-05-04T11:37:00Z"/>
              </w:rPr>
            </w:pPr>
            <w:ins w:id="54" w:author="Jeremy Warmbier" w:date="2012-05-04T11:37:00Z">
              <w:r>
                <w:t>Metrics</w:t>
              </w:r>
            </w:ins>
          </w:p>
        </w:tc>
      </w:tr>
      <w:tr w:rsidR="004A0F6B" w:rsidTr="0037668F">
        <w:trPr>
          <w:ins w:id="55" w:author="Jeremy Warmbier" w:date="2012-05-04T11:20:00Z"/>
        </w:trPr>
        <w:tc>
          <w:tcPr>
            <w:cnfStyle w:val="001000000000"/>
            <w:tcW w:w="3258" w:type="dxa"/>
          </w:tcPr>
          <w:p w:rsidR="004A0F6B" w:rsidRDefault="004A0F6B" w:rsidP="00E34D91">
            <w:pPr>
              <w:rPr>
                <w:ins w:id="56" w:author="Jeremy Warmbier" w:date="2012-05-04T11:20:00Z"/>
              </w:rPr>
            </w:pPr>
            <w:ins w:id="57" w:author="Jeremy Warmbier" w:date="2012-05-04T11:20:00Z">
              <w:r w:rsidRPr="004A0F6B">
                <w:t>BC_METRICS_CPUUSE</w:t>
              </w:r>
            </w:ins>
            <w:ins w:id="58" w:author="Jeremy Warmbier" w:date="2012-05-04T11:37:00Z">
              <w:r w:rsidR="00D07211">
                <w:t>TMR</w:t>
              </w:r>
            </w:ins>
          </w:p>
        </w:tc>
        <w:tc>
          <w:tcPr>
            <w:tcW w:w="4771" w:type="dxa"/>
          </w:tcPr>
          <w:p w:rsidR="004A0F6B" w:rsidRDefault="004A0F6B" w:rsidP="002651B5">
            <w:pPr>
              <w:cnfStyle w:val="000000000000"/>
              <w:rPr>
                <w:ins w:id="59" w:author="Jeremy Warmbier" w:date="2012-05-04T11:20:00Z"/>
              </w:rPr>
            </w:pPr>
            <w:ins w:id="60" w:author="Jeremy Warmbier" w:date="2012-05-04T11:20:00Z">
              <w:r>
                <w:t xml:space="preserve">STD_ON enables </w:t>
              </w:r>
            </w:ins>
            <w:ins w:id="61" w:author="Jeremy Warmbier" w:date="2012-05-04T11:56:00Z">
              <w:r w:rsidR="008E44C8">
                <w:t xml:space="preserve">build of </w:t>
              </w:r>
            </w:ins>
            <w:ins w:id="62" w:author="Jeremy Warmbier" w:date="2012-05-04T11:20:00Z">
              <w:r>
                <w:t>the CPU</w:t>
              </w:r>
              <w:r w:rsidR="00D07211">
                <w:t xml:space="preserve"> </w:t>
              </w:r>
            </w:ins>
            <w:ins w:id="63" w:author="Jeremy Warmbier" w:date="2012-05-04T11:38:00Z">
              <w:r w:rsidR="00D07211">
                <w:t>U</w:t>
              </w:r>
            </w:ins>
            <w:ins w:id="64" w:author="Jeremy Warmbier" w:date="2012-05-04T11:20:00Z">
              <w:r>
                <w:t xml:space="preserve">se </w:t>
              </w:r>
            </w:ins>
            <w:ins w:id="65" w:author="Jeremy Warmbier" w:date="2012-05-04T11:37:00Z">
              <w:r w:rsidR="00D07211">
                <w:t xml:space="preserve">timer based </w:t>
              </w:r>
            </w:ins>
            <w:ins w:id="66" w:author="Jeremy Warmbier" w:date="2012-05-04T11:20:00Z">
              <w:r>
                <w:t>monitoring</w:t>
              </w:r>
            </w:ins>
          </w:p>
        </w:tc>
        <w:tc>
          <w:tcPr>
            <w:tcW w:w="827" w:type="dxa"/>
          </w:tcPr>
          <w:p w:rsidR="004A0F6B" w:rsidRDefault="004A0F6B" w:rsidP="002651B5">
            <w:pPr>
              <w:cnfStyle w:val="000000000000"/>
              <w:rPr>
                <w:ins w:id="67" w:author="Jeremy Warmbier" w:date="2012-05-04T11:20:00Z"/>
              </w:rPr>
            </w:pPr>
            <w:ins w:id="68" w:author="Jeremy Warmbier" w:date="2012-05-04T11:20:00Z">
              <w:r>
                <w:t>Metrics</w:t>
              </w:r>
            </w:ins>
          </w:p>
        </w:tc>
      </w:tr>
      <w:tr w:rsidR="004A0F6B" w:rsidDel="008E44C8" w:rsidTr="0037668F">
        <w:trPr>
          <w:cnfStyle w:val="000000100000"/>
          <w:del w:id="69" w:author="Jeremy Warmbier" w:date="2012-05-04T11:55:00Z"/>
        </w:trPr>
        <w:tc>
          <w:tcPr>
            <w:cnfStyle w:val="001000000000"/>
            <w:tcW w:w="3258" w:type="dxa"/>
          </w:tcPr>
          <w:p w:rsidR="004A0F6B" w:rsidDel="008E44C8" w:rsidRDefault="004A0F6B" w:rsidP="00E34D91">
            <w:pPr>
              <w:rPr>
                <w:del w:id="70" w:author="Jeremy Warmbier" w:date="2012-05-04T11:55:00Z"/>
              </w:rPr>
            </w:pPr>
            <w:del w:id="71" w:author="Jeremy Warmbier" w:date="2012-05-04T11:55:00Z">
              <w:r w:rsidDel="008E44C8">
                <w:delText>ENABLE_CPUUSE_METRICS</w:delText>
              </w:r>
            </w:del>
          </w:p>
        </w:tc>
        <w:tc>
          <w:tcPr>
            <w:tcW w:w="4771" w:type="dxa"/>
          </w:tcPr>
          <w:p w:rsidR="004A0F6B" w:rsidDel="008E44C8" w:rsidRDefault="004A0F6B" w:rsidP="002651B5">
            <w:pPr>
              <w:cnfStyle w:val="000000100000"/>
              <w:rPr>
                <w:del w:id="72" w:author="Jeremy Warmbier" w:date="2012-05-04T11:55:00Z"/>
              </w:rPr>
            </w:pPr>
            <w:del w:id="73" w:author="Jeremy Warmbier" w:date="2012-05-04T11:55:00Z">
              <w:r w:rsidDel="008E44C8">
                <w:delText>If defined then CPU usage is hooks and calculations are included in the build.</w:delText>
              </w:r>
            </w:del>
          </w:p>
        </w:tc>
        <w:tc>
          <w:tcPr>
            <w:tcW w:w="827" w:type="dxa"/>
          </w:tcPr>
          <w:p w:rsidR="004A0F6B" w:rsidDel="008E44C8" w:rsidRDefault="004A0F6B" w:rsidP="002651B5">
            <w:pPr>
              <w:cnfStyle w:val="000000100000"/>
              <w:rPr>
                <w:del w:id="74" w:author="Jeremy Warmbier" w:date="2012-05-04T11:55:00Z"/>
              </w:rPr>
            </w:pPr>
            <w:del w:id="75" w:author="Jeremy Warmbier" w:date="2012-05-04T11:55:00Z">
              <w:r w:rsidDel="008E44C8">
                <w:delText>Metrics</w:delText>
              </w:r>
            </w:del>
          </w:p>
        </w:tc>
      </w:tr>
      <w:tr w:rsidR="004A0F6B" w:rsidTr="0037668F">
        <w:tc>
          <w:tcPr>
            <w:cnfStyle w:val="001000000000"/>
            <w:tcW w:w="3258" w:type="dxa"/>
          </w:tcPr>
          <w:p w:rsidR="004A0F6B" w:rsidRDefault="004A0F6B" w:rsidP="00E34D91">
            <w:r>
              <w:t>ENABLE_CPUUSE_DIO</w:t>
            </w:r>
          </w:p>
        </w:tc>
        <w:tc>
          <w:tcPr>
            <w:tcW w:w="4771" w:type="dxa"/>
          </w:tcPr>
          <w:p w:rsidR="004A0F6B" w:rsidRDefault="004A0F6B" w:rsidP="002651B5">
            <w:pPr>
              <w:cnfStyle w:val="000000000000"/>
            </w:pPr>
            <w:r>
              <w:t xml:space="preserve">If defined then CPU usage is output via a DIO where the DIO is high while the CPU is not in the background task. </w:t>
            </w:r>
          </w:p>
        </w:tc>
        <w:tc>
          <w:tcPr>
            <w:tcW w:w="827" w:type="dxa"/>
          </w:tcPr>
          <w:p w:rsidR="004A0F6B" w:rsidRDefault="004A0F6B" w:rsidP="002651B5">
            <w:pPr>
              <w:cnfStyle w:val="000000000000"/>
            </w:pPr>
            <w:r>
              <w:t>Metrics</w:t>
            </w:r>
          </w:p>
        </w:tc>
      </w:tr>
      <w:tr w:rsidR="004A0F6B" w:rsidTr="0037668F">
        <w:trPr>
          <w:cnfStyle w:val="000000100000"/>
        </w:trPr>
        <w:tc>
          <w:tcPr>
            <w:cnfStyle w:val="001000000000"/>
            <w:tcW w:w="3258" w:type="dxa"/>
          </w:tcPr>
          <w:p w:rsidR="004A0F6B" w:rsidRDefault="004A0F6B" w:rsidP="00E34D91">
            <w:r>
              <w:t>RTE_VFB_TRACE=1</w:t>
            </w:r>
          </w:p>
        </w:tc>
        <w:tc>
          <w:tcPr>
            <w:tcW w:w="4771" w:type="dxa"/>
          </w:tcPr>
          <w:p w:rsidR="004A0F6B" w:rsidRDefault="004A0F6B" w:rsidP="00E34D91">
            <w:pPr>
              <w:cnfStyle w:val="000000100000"/>
            </w:pPr>
            <w:r>
              <w:t xml:space="preserve">Enable Rte’s VFB trace functionality to support </w:t>
            </w:r>
            <w:proofErr w:type="spellStart"/>
            <w:r>
              <w:t>Rte_Task_Dispatch</w:t>
            </w:r>
            <w:proofErr w:type="spellEnd"/>
            <w:r>
              <w:t>() hooks</w:t>
            </w:r>
          </w:p>
        </w:tc>
        <w:tc>
          <w:tcPr>
            <w:tcW w:w="827" w:type="dxa"/>
          </w:tcPr>
          <w:p w:rsidR="004A0F6B" w:rsidRDefault="004A0F6B" w:rsidP="00E34D91">
            <w:pPr>
              <w:cnfStyle w:val="000000100000"/>
            </w:pPr>
            <w:r>
              <w:t>Rte</w:t>
            </w:r>
          </w:p>
        </w:tc>
      </w:tr>
      <w:tr w:rsidR="004A0F6B" w:rsidTr="0037668F">
        <w:tc>
          <w:tcPr>
            <w:cnfStyle w:val="001000000000"/>
            <w:tcW w:w="3258" w:type="dxa"/>
          </w:tcPr>
          <w:p w:rsidR="004A0F6B" w:rsidRDefault="004A0F6B" w:rsidP="00E34D91">
            <w:proofErr w:type="spellStart"/>
            <w:r>
              <w:t>Rte_Task_Dispatch</w:t>
            </w:r>
            <w:proofErr w:type="spellEnd"/>
          </w:p>
        </w:tc>
        <w:tc>
          <w:tcPr>
            <w:tcW w:w="4771" w:type="dxa"/>
          </w:tcPr>
          <w:p w:rsidR="004A0F6B" w:rsidRDefault="004A0F6B" w:rsidP="00E34D91">
            <w:pPr>
              <w:cnfStyle w:val="000000000000"/>
            </w:pPr>
            <w:r>
              <w:t xml:space="preserve">Enable Rte’s </w:t>
            </w:r>
            <w:proofErr w:type="spellStart"/>
            <w:r>
              <w:t>Rte_Task_Dispatch</w:t>
            </w:r>
            <w:proofErr w:type="spellEnd"/>
            <w:r>
              <w:t>() hooks</w:t>
            </w:r>
          </w:p>
        </w:tc>
        <w:tc>
          <w:tcPr>
            <w:tcW w:w="827" w:type="dxa"/>
          </w:tcPr>
          <w:p w:rsidR="004A0F6B" w:rsidRDefault="004A0F6B" w:rsidP="00E34D91">
            <w:pPr>
              <w:cnfStyle w:val="000000000000"/>
            </w:pPr>
            <w:r>
              <w:t>Rte</w:t>
            </w:r>
          </w:p>
        </w:tc>
      </w:tr>
    </w:tbl>
    <w:p w:rsidR="006D151B" w:rsidRDefault="006D151B" w:rsidP="006D151B">
      <w:pPr>
        <w:pStyle w:val="Heading2"/>
      </w:pPr>
      <w:bookmarkStart w:id="76" w:name="_Toc320197367"/>
      <w:r>
        <w:t xml:space="preserve">Generator </w:t>
      </w:r>
      <w:proofErr w:type="spellStart"/>
      <w:r>
        <w:t>Config</w:t>
      </w:r>
      <w:bookmarkEnd w:id="76"/>
      <w:proofErr w:type="spellEnd"/>
    </w:p>
    <w:tbl>
      <w:tblPr>
        <w:tblStyle w:val="LightList-Accent1"/>
        <w:tblW w:w="0" w:type="auto"/>
        <w:tblLook w:val="04A0"/>
      </w:tblPr>
      <w:tblGrid>
        <w:gridCol w:w="3258"/>
        <w:gridCol w:w="4770"/>
        <w:gridCol w:w="828"/>
      </w:tblGrid>
      <w:tr w:rsidR="006D151B" w:rsidTr="0037668F">
        <w:trPr>
          <w:cnfStyle w:val="100000000000"/>
        </w:trPr>
        <w:tc>
          <w:tcPr>
            <w:cnfStyle w:val="001000000000"/>
            <w:tcW w:w="3258" w:type="dxa"/>
          </w:tcPr>
          <w:p w:rsidR="006D151B" w:rsidRDefault="006D151B" w:rsidP="00B76799">
            <w:r>
              <w:t>Constant</w:t>
            </w:r>
          </w:p>
        </w:tc>
        <w:tc>
          <w:tcPr>
            <w:tcW w:w="4770" w:type="dxa"/>
          </w:tcPr>
          <w:p w:rsidR="006D151B" w:rsidRDefault="006D151B" w:rsidP="00B76799">
            <w:pPr>
              <w:cnfStyle w:val="100000000000"/>
            </w:pPr>
            <w:r>
              <w:t>Notes</w:t>
            </w:r>
          </w:p>
        </w:tc>
        <w:tc>
          <w:tcPr>
            <w:tcW w:w="828" w:type="dxa"/>
          </w:tcPr>
          <w:p w:rsidR="006D151B" w:rsidRDefault="006D151B" w:rsidP="00B76799">
            <w:pPr>
              <w:cnfStyle w:val="100000000000"/>
            </w:pPr>
            <w:r>
              <w:t>SWC</w:t>
            </w:r>
          </w:p>
        </w:tc>
      </w:tr>
      <w:tr w:rsidR="006D151B" w:rsidTr="0037668F">
        <w:trPr>
          <w:cnfStyle w:val="000000100000"/>
          <w:trHeight w:val="322"/>
        </w:trPr>
        <w:tc>
          <w:tcPr>
            <w:cnfStyle w:val="001000000000"/>
            <w:tcW w:w="3258" w:type="dxa"/>
          </w:tcPr>
          <w:p w:rsidR="006D151B" w:rsidRDefault="006D151B" w:rsidP="00B76799">
            <w:proofErr w:type="spellStart"/>
            <w:r>
              <w:t>Dio</w:t>
            </w:r>
            <w:proofErr w:type="spellEnd"/>
            <w:r>
              <w:t xml:space="preserve"> Channel Name: </w:t>
            </w:r>
            <w:r w:rsidR="00F64CF7">
              <w:t>“</w:t>
            </w:r>
            <w:r>
              <w:t>Metrics</w:t>
            </w:r>
            <w:r w:rsidR="00F64CF7">
              <w:t>”</w:t>
            </w:r>
          </w:p>
        </w:tc>
        <w:tc>
          <w:tcPr>
            <w:tcW w:w="4770" w:type="dxa"/>
          </w:tcPr>
          <w:p w:rsidR="006D151B" w:rsidRDefault="00F64CF7" w:rsidP="00B76799">
            <w:pPr>
              <w:cnfStyle w:val="000000100000"/>
            </w:pPr>
            <w:r>
              <w:t xml:space="preserve">Required when </w:t>
            </w:r>
            <w:r w:rsidRPr="00F64CF7">
              <w:t>ENABLE_CPUUSE_DIO</w:t>
            </w:r>
            <w:r>
              <w:t xml:space="preserve"> is defined</w:t>
            </w:r>
          </w:p>
        </w:tc>
        <w:tc>
          <w:tcPr>
            <w:tcW w:w="828" w:type="dxa"/>
          </w:tcPr>
          <w:p w:rsidR="006D151B" w:rsidRDefault="006D151B" w:rsidP="00B76799">
            <w:pPr>
              <w:cnfStyle w:val="000000100000"/>
            </w:pPr>
            <w:proofErr w:type="spellStart"/>
            <w:r>
              <w:t>Dio</w:t>
            </w:r>
            <w:proofErr w:type="spellEnd"/>
          </w:p>
        </w:tc>
      </w:tr>
      <w:tr w:rsidR="00A268FB" w:rsidTr="0037668F">
        <w:trPr>
          <w:trHeight w:val="322"/>
        </w:trPr>
        <w:tc>
          <w:tcPr>
            <w:cnfStyle w:val="001000000000"/>
            <w:tcW w:w="3258" w:type="dxa"/>
          </w:tcPr>
          <w:p w:rsidR="00A268FB" w:rsidRDefault="002473B0" w:rsidP="00B76799">
            <w:ins w:id="77" w:author="Jeremy Warmbier" w:date="2012-04-10T16:32:00Z">
              <w:r>
                <w:t>RTE VFB Trace Hooks</w:t>
              </w:r>
            </w:ins>
          </w:p>
        </w:tc>
        <w:tc>
          <w:tcPr>
            <w:tcW w:w="4770" w:type="dxa"/>
          </w:tcPr>
          <w:p w:rsidR="000460A6" w:rsidRPr="009D5C67" w:rsidRDefault="002473B0" w:rsidP="000460A6">
            <w:pPr>
              <w:pStyle w:val="ListParagraph"/>
              <w:numPr>
                <w:ilvl w:val="0"/>
                <w:numId w:val="12"/>
              </w:numPr>
              <w:ind w:left="342"/>
              <w:cnfStyle w:val="000000000000"/>
              <w:rPr>
                <w:ins w:id="78" w:author="Blake Latchford" w:date="2012-07-25T11:21:00Z"/>
                <w:rFonts w:ascii="Arial" w:hAnsi="Arial"/>
                <w:b/>
                <w:sz w:val="22"/>
                <w:rPrChange w:id="79" w:author="Blake Latchford" w:date="2012-07-25T11:21:00Z">
                  <w:rPr>
                    <w:ins w:id="80" w:author="Blake Latchford" w:date="2012-07-25T11:21:00Z"/>
                  </w:rPr>
                </w:rPrChange>
              </w:rPr>
              <w:pPrChange w:id="81" w:author="Jeremy Warmbier" w:date="2012-04-10T16:33:00Z">
                <w:pPr>
                  <w:keepNext/>
                  <w:spacing w:before="60"/>
                  <w:jc w:val="center"/>
                  <w:cnfStyle w:val="000000000000"/>
                </w:pPr>
              </w:pPrChange>
            </w:pPr>
            <w:ins w:id="82" w:author="Jeremy Warmbier" w:date="2012-04-10T16:32:00Z">
              <w:r>
                <w:t xml:space="preserve">Enable </w:t>
              </w:r>
            </w:ins>
            <w:ins w:id="83" w:author="Jeremy Warmbier" w:date="2012-04-10T16:33:00Z">
              <w:r>
                <w:t xml:space="preserve">the option </w:t>
              </w:r>
            </w:ins>
            <w:ins w:id="84" w:author="Jeremy Warmbier" w:date="2012-04-10T16:32:00Z">
              <w:r>
                <w:t>“</w:t>
              </w:r>
            </w:ins>
            <w:ins w:id="85" w:author="Jeremy Warmbier" w:date="2012-04-10T16:33:00Z">
              <w:r>
                <w:t xml:space="preserve">Enable </w:t>
              </w:r>
            </w:ins>
            <w:ins w:id="86" w:author="Jeremy Warmbier" w:date="2012-04-10T16:32:00Z">
              <w:r>
                <w:t xml:space="preserve">VFB </w:t>
              </w:r>
            </w:ins>
            <w:ins w:id="87" w:author="Jeremy Warmbier" w:date="2012-04-10T16:33:00Z">
              <w:r>
                <w:t>Tracing</w:t>
              </w:r>
            </w:ins>
            <w:ins w:id="88" w:author="Jeremy Warmbier" w:date="2012-04-10T16:32:00Z">
              <w:r>
                <w:t>”</w:t>
              </w:r>
            </w:ins>
            <w:ins w:id="89" w:author="Jeremy Warmbier" w:date="2012-04-10T16:33:00Z">
              <w:r>
                <w:t xml:space="preserve"> under Generation Parameters.</w:t>
              </w:r>
            </w:ins>
          </w:p>
          <w:p w:rsidR="009D5C67" w:rsidRDefault="009D5C67" w:rsidP="000460A6">
            <w:pPr>
              <w:pStyle w:val="ListParagraph"/>
              <w:numPr>
                <w:ilvl w:val="0"/>
                <w:numId w:val="12"/>
              </w:numPr>
              <w:ind w:left="342"/>
              <w:cnfStyle w:val="000000000000"/>
              <w:rPr>
                <w:ins w:id="90" w:author="Jeremy Warmbier" w:date="2012-04-10T16:33:00Z"/>
                <w:rFonts w:ascii="Arial" w:hAnsi="Arial"/>
                <w:b/>
                <w:sz w:val="22"/>
              </w:rPr>
              <w:pPrChange w:id="91" w:author="Jeremy Warmbier" w:date="2012-04-10T16:33:00Z">
                <w:pPr>
                  <w:keepNext/>
                  <w:spacing w:before="60"/>
                  <w:jc w:val="center"/>
                  <w:cnfStyle w:val="000000000000"/>
                </w:pPr>
              </w:pPrChange>
            </w:pPr>
            <w:ins w:id="92" w:author="Blake Latchford" w:date="2012-07-25T11:21:00Z">
              <w:r>
                <w:t>Define/Import task wait event, and wait event return hooks. I</w:t>
              </w:r>
            </w:ins>
            <w:ins w:id="93" w:author="Blake Latchford" w:date="2012-07-25T11:22:00Z">
              <w:r>
                <w:t xml:space="preserve">nsert </w:t>
              </w:r>
            </w:ins>
            <w:ins w:id="94" w:author="Blake Latchford" w:date="2012-07-25T11:23:00Z">
              <w:r>
                <w:t>t</w:t>
              </w:r>
            </w:ins>
            <w:ins w:id="95" w:author="Blake Latchford" w:date="2012-07-25T11:22:00Z">
              <w:r>
                <w:t>ask</w:t>
              </w:r>
            </w:ins>
            <w:ins w:id="96" w:author="Blake Latchford" w:date="2012-07-25T11:23:00Z">
              <w:r>
                <w:t xml:space="preserve"> s</w:t>
              </w:r>
            </w:ins>
            <w:ins w:id="97" w:author="Blake Latchford" w:date="2012-07-25T11:22:00Z">
              <w:r>
                <w:t xml:space="preserve">tart into the wait event return hook, and </w:t>
              </w:r>
            </w:ins>
            <w:ins w:id="98" w:author="Blake Latchford" w:date="2012-07-25T11:23:00Z">
              <w:r>
                <w:t>t</w:t>
              </w:r>
            </w:ins>
            <w:ins w:id="99" w:author="Blake Latchford" w:date="2012-07-25T11:22:00Z">
              <w:r>
                <w:t>ask</w:t>
              </w:r>
            </w:ins>
            <w:ins w:id="100" w:author="Blake Latchford" w:date="2012-07-25T11:23:00Z">
              <w:r>
                <w:t xml:space="preserve"> e</w:t>
              </w:r>
            </w:ins>
            <w:ins w:id="101" w:author="Blake Latchford" w:date="2012-07-25T11:22:00Z">
              <w:r>
                <w:t>nd into wait the wait event hook.</w:t>
              </w:r>
            </w:ins>
          </w:p>
          <w:p w:rsidR="000460A6" w:rsidRDefault="002473B0" w:rsidP="000460A6">
            <w:pPr>
              <w:pStyle w:val="ListParagraph"/>
              <w:numPr>
                <w:ilvl w:val="0"/>
                <w:numId w:val="12"/>
              </w:numPr>
              <w:ind w:left="342"/>
              <w:cnfStyle w:val="000000000000"/>
              <w:rPr>
                <w:ins w:id="102" w:author="Jeremy Warmbier" w:date="2012-04-10T16:35:00Z"/>
                <w:rFonts w:ascii="Arial" w:hAnsi="Arial"/>
                <w:b/>
                <w:sz w:val="22"/>
              </w:rPr>
              <w:pPrChange w:id="103" w:author="Jeremy Warmbier" w:date="2012-04-10T16:33:00Z">
                <w:pPr>
                  <w:keepNext/>
                  <w:spacing w:before="60"/>
                  <w:jc w:val="center"/>
                  <w:cnfStyle w:val="000000000000"/>
                </w:pPr>
              </w:pPrChange>
            </w:pPr>
            <w:ins w:id="104" w:author="Jeremy Warmbier" w:date="2012-04-10T16:34:00Z">
              <w:r>
                <w:t xml:space="preserve">Define/Import all desired </w:t>
              </w:r>
              <w:proofErr w:type="spellStart"/>
              <w:r>
                <w:t>runnable</w:t>
              </w:r>
              <w:proofErr w:type="spellEnd"/>
              <w:r>
                <w:t xml:space="preserve"> Start and Return hooks in the “Trace function</w:t>
              </w:r>
              <w:proofErr w:type="gramStart"/>
              <w:r>
                <w:t>“ dialog</w:t>
              </w:r>
              <w:proofErr w:type="gramEnd"/>
              <w:r>
                <w:t>.</w:t>
              </w:r>
            </w:ins>
          </w:p>
          <w:p w:rsidR="002473B0" w:rsidRDefault="002473B0" w:rsidP="002473B0">
            <w:pPr>
              <w:cnfStyle w:val="000000000000"/>
              <w:rPr>
                <w:ins w:id="105" w:author="Jeremy Warmbier" w:date="2012-04-10T16:35:00Z"/>
              </w:rPr>
            </w:pPr>
            <w:ins w:id="106" w:author="Jeremy Warmbier" w:date="2012-04-10T16:35:00Z">
              <w:r>
                <w:t>Caveats:</w:t>
              </w:r>
            </w:ins>
          </w:p>
          <w:p w:rsidR="009D5C67" w:rsidRPr="009D5C67" w:rsidRDefault="002473B0" w:rsidP="009D5C67">
            <w:pPr>
              <w:pStyle w:val="ListParagraph"/>
              <w:numPr>
                <w:ilvl w:val="0"/>
                <w:numId w:val="13"/>
              </w:numPr>
              <w:ind w:left="342"/>
              <w:cnfStyle w:val="000000000000"/>
              <w:rPr>
                <w:ins w:id="107" w:author="Jeremy Warmbier" w:date="2012-05-02T12:55:00Z"/>
                <w:rFonts w:ascii="Arial" w:hAnsi="Arial"/>
                <w:b/>
                <w:sz w:val="22"/>
                <w:rPrChange w:id="108" w:author="Blake Latchford" w:date="2012-07-25T11:24:00Z">
                  <w:rPr>
                    <w:ins w:id="109" w:author="Jeremy Warmbier" w:date="2012-05-02T12:55:00Z"/>
                  </w:rPr>
                </w:rPrChange>
              </w:rPr>
              <w:pPrChange w:id="110" w:author="Blake Latchford" w:date="2012-07-25T11:24:00Z">
                <w:pPr>
                  <w:keepNext/>
                  <w:spacing w:before="60"/>
                  <w:jc w:val="center"/>
                  <w:cnfStyle w:val="000000000000"/>
                </w:pPr>
              </w:pPrChange>
            </w:pPr>
            <w:ins w:id="111" w:author="Jeremy Warmbier" w:date="2012-04-10T16:35:00Z">
              <w:r>
                <w:t xml:space="preserve">The </w:t>
              </w:r>
            </w:ins>
            <w:proofErr w:type="spellStart"/>
            <w:ins w:id="112" w:author="Jeremy Warmbier" w:date="2012-04-10T16:36:00Z">
              <w:r>
                <w:t>runnable</w:t>
              </w:r>
              <w:proofErr w:type="spellEnd"/>
              <w:r>
                <w:t xml:space="preserve"> runtime </w:t>
              </w:r>
            </w:ins>
            <w:ins w:id="113" w:author="Jeremy Warmbier" w:date="2012-04-10T16:35:00Z">
              <w:r>
                <w:t xml:space="preserve">metrics methodology </w:t>
              </w:r>
            </w:ins>
            <w:ins w:id="114" w:author="Jeremy Warmbier" w:date="2012-05-02T12:48:00Z">
              <w:r w:rsidR="008714C5">
                <w:t xml:space="preserve">requires all preemption entry and exit points are instrumented with </w:t>
              </w:r>
              <w:proofErr w:type="spellStart"/>
              <w:r w:rsidR="008714C5">
                <w:t>Metrics_TaskStart</w:t>
              </w:r>
              <w:proofErr w:type="spellEnd"/>
              <w:r w:rsidR="008714C5">
                <w:t>/End to provide the ability to measure and subsequently account for preemption time in the preempted entity.</w:t>
              </w:r>
            </w:ins>
          </w:p>
          <w:p w:rsidR="00000000" w:rsidRDefault="008714C5">
            <w:pPr>
              <w:pStyle w:val="ListParagraph"/>
              <w:numPr>
                <w:ilvl w:val="1"/>
                <w:numId w:val="13"/>
              </w:numPr>
              <w:cnfStyle w:val="000000000000"/>
              <w:rPr>
                <w:ins w:id="115" w:author="Jeremy Warmbier" w:date="2012-05-02T12:55:00Z"/>
                <w:rFonts w:ascii="Arial" w:hAnsi="Arial"/>
                <w:b/>
                <w:sz w:val="22"/>
              </w:rPr>
              <w:pPrChange w:id="116" w:author="Jeremy Warmbier" w:date="2012-05-02T12:55:00Z">
                <w:pPr>
                  <w:keepNext/>
                  <w:spacing w:before="60"/>
                  <w:jc w:val="center"/>
                  <w:cnfStyle w:val="000000000000"/>
                </w:pPr>
              </w:pPrChange>
            </w:pPr>
            <w:ins w:id="117" w:author="Jeremy Warmbier" w:date="2012-05-02T12:53:00Z">
              <w:r>
                <w:t xml:space="preserve">Basic Tasks do not provide an Rte Exit hook, therefore the </w:t>
              </w:r>
              <w:proofErr w:type="spellStart"/>
              <w:r>
                <w:t>Metrics_</w:t>
              </w:r>
              <w:proofErr w:type="gramStart"/>
              <w:r>
                <w:t>TaskEnd</w:t>
              </w:r>
              <w:proofErr w:type="spellEnd"/>
              <w:r>
                <w:t>(</w:t>
              </w:r>
            </w:ins>
            <w:proofErr w:type="gramEnd"/>
            <w:ins w:id="118" w:author="Jeremy Warmbier" w:date="2012-05-02T12:56:00Z">
              <w:r>
                <w:t xml:space="preserve"> Id </w:t>
              </w:r>
            </w:ins>
            <w:ins w:id="119" w:author="Jeremy Warmbier" w:date="2012-05-02T12:53:00Z">
              <w:r>
                <w:t>) must be</w:t>
              </w:r>
            </w:ins>
            <w:ins w:id="120" w:author="Jeremy Warmbier" w:date="2012-05-02T12:54:00Z">
              <w:r>
                <w:t xml:space="preserve"> integrated</w:t>
              </w:r>
            </w:ins>
            <w:ins w:id="121" w:author="Jeremy Warmbier" w:date="2012-05-02T12:53:00Z">
              <w:r>
                <w:t xml:space="preserve"> </w:t>
              </w:r>
            </w:ins>
            <w:ins w:id="122" w:author="Jeremy Warmbier" w:date="2012-05-02T12:54:00Z">
              <w:r>
                <w:t>in</w:t>
              </w:r>
            </w:ins>
            <w:ins w:id="123" w:author="Jeremy Warmbier" w:date="2012-05-02T12:53:00Z">
              <w:r>
                <w:t xml:space="preserve"> </w:t>
              </w:r>
            </w:ins>
            <w:ins w:id="124" w:author="Jeremy Warmbier" w:date="2012-05-02T12:54:00Z">
              <w:r>
                <w:t>the</w:t>
              </w:r>
            </w:ins>
            <w:ins w:id="125" w:author="Jeremy Warmbier" w:date="2012-05-02T12:53:00Z">
              <w:r>
                <w:t xml:space="preserve"> </w:t>
              </w:r>
            </w:ins>
            <w:ins w:id="126" w:author="Jeremy Warmbier" w:date="2012-05-02T12:54:00Z">
              <w:r>
                <w:t xml:space="preserve">return hook of the last </w:t>
              </w:r>
              <w:proofErr w:type="spellStart"/>
              <w:r>
                <w:t>runnable</w:t>
              </w:r>
              <w:proofErr w:type="spellEnd"/>
              <w:r>
                <w:t xml:space="preserve"> in the Task list. </w:t>
              </w:r>
            </w:ins>
          </w:p>
          <w:p w:rsidR="009D5C67" w:rsidRPr="009D5C67" w:rsidRDefault="008714C5" w:rsidP="009D5C67">
            <w:pPr>
              <w:pStyle w:val="ListParagraph"/>
              <w:numPr>
                <w:ilvl w:val="1"/>
                <w:numId w:val="13"/>
              </w:numPr>
              <w:cnfStyle w:val="000000000000"/>
              <w:rPr>
                <w:ins w:id="127" w:author="Blake Latchford" w:date="2012-07-25T11:23:00Z"/>
                <w:rFonts w:ascii="Arial" w:hAnsi="Arial"/>
                <w:b/>
                <w:sz w:val="22"/>
                <w:rPrChange w:id="128" w:author="Blake Latchford" w:date="2012-07-25T11:23:00Z">
                  <w:rPr>
                    <w:ins w:id="129" w:author="Blake Latchford" w:date="2012-07-25T11:23:00Z"/>
                  </w:rPr>
                </w:rPrChange>
              </w:rPr>
              <w:pPrChange w:id="130" w:author="Blake Latchford" w:date="2012-07-25T11:23:00Z">
                <w:pPr>
                  <w:keepNext/>
                  <w:spacing w:before="60"/>
                  <w:jc w:val="center"/>
                  <w:cnfStyle w:val="000000000000"/>
                </w:pPr>
              </w:pPrChange>
            </w:pPr>
            <w:ins w:id="131" w:author="Jeremy Warmbier" w:date="2012-05-02T12:55:00Z">
              <w:r>
                <w:t xml:space="preserve">Extended Tasks do provide start and end hooks and therefore do not require the integrator </w:t>
              </w:r>
            </w:ins>
            <w:ins w:id="132" w:author="Jeremy Warmbier" w:date="2012-05-02T12:56:00Z">
              <w:r>
                <w:t xml:space="preserve">to place the </w:t>
              </w:r>
              <w:proofErr w:type="spellStart"/>
              <w:r>
                <w:lastRenderedPageBreak/>
                <w:t>Metrics_</w:t>
              </w:r>
              <w:proofErr w:type="gramStart"/>
              <w:r>
                <w:t>TaskEnd</w:t>
              </w:r>
              <w:proofErr w:type="spellEnd"/>
              <w:r>
                <w:t>(</w:t>
              </w:r>
              <w:proofErr w:type="gramEnd"/>
              <w:r>
                <w:t xml:space="preserve"> Id ) in any </w:t>
              </w:r>
              <w:proofErr w:type="spellStart"/>
              <w:r>
                <w:t>runnable</w:t>
              </w:r>
              <w:proofErr w:type="spellEnd"/>
              <w:r>
                <w:t xml:space="preserve"> end hook. </w:t>
              </w:r>
            </w:ins>
          </w:p>
          <w:p w:rsidR="009D5C67" w:rsidRPr="009D5C67" w:rsidRDefault="009D5C67" w:rsidP="009D5C67">
            <w:pPr>
              <w:pStyle w:val="ListParagraph"/>
              <w:numPr>
                <w:ilvl w:val="0"/>
                <w:numId w:val="13"/>
              </w:numPr>
              <w:ind w:left="342"/>
              <w:cnfStyle w:val="000000000000"/>
              <w:rPr>
                <w:ins w:id="133" w:author="Jeremy Warmbier" w:date="2012-04-10T16:33:00Z"/>
                <w:b/>
                <w:rPrChange w:id="134" w:author="Blake Latchford" w:date="2012-07-25T11:24:00Z">
                  <w:rPr>
                    <w:ins w:id="135" w:author="Jeremy Warmbier" w:date="2012-04-10T16:33:00Z"/>
                  </w:rPr>
                </w:rPrChange>
              </w:rPr>
              <w:pPrChange w:id="136" w:author="Blake Latchford" w:date="2012-07-25T11:23:00Z">
                <w:pPr>
                  <w:keepNext/>
                  <w:spacing w:before="60"/>
                  <w:jc w:val="center"/>
                  <w:cnfStyle w:val="000000000000"/>
                </w:pPr>
              </w:pPrChange>
            </w:pPr>
            <w:ins w:id="137" w:author="Blake Latchford" w:date="2012-07-25T11:24:00Z">
              <w:r w:rsidRPr="009D5C67">
                <w:rPr>
                  <w:b/>
                  <w:rPrChange w:id="138" w:author="Blake Latchford" w:date="2012-07-25T11:24:00Z">
                    <w:rPr>
                      <w:rFonts w:ascii="Arial" w:hAnsi="Arial"/>
                      <w:b/>
                      <w:sz w:val="22"/>
                    </w:rPr>
                  </w:rPrChange>
                </w:rPr>
                <w:t xml:space="preserve">Tracking all </w:t>
              </w:r>
              <w:proofErr w:type="spellStart"/>
              <w:r>
                <w:rPr>
                  <w:b/>
                </w:rPr>
                <w:t>runnables</w:t>
              </w:r>
              <w:proofErr w:type="spellEnd"/>
              <w:r>
                <w:rPr>
                  <w:b/>
                </w:rPr>
                <w:t xml:space="preserve"> is likely to impact task run times significantly. </w:t>
              </w:r>
            </w:ins>
            <w:ins w:id="139" w:author="Blake Latchford" w:date="2012-07-25T11:25:00Z">
              <w:r>
                <w:rPr>
                  <w:b/>
                </w:rPr>
                <w:t xml:space="preserve">It may make more sense to enable </w:t>
              </w:r>
              <w:proofErr w:type="spellStart"/>
              <w:r>
                <w:rPr>
                  <w:b/>
                </w:rPr>
                <w:t>runnable</w:t>
              </w:r>
              <w:proofErr w:type="spellEnd"/>
              <w:r>
                <w:rPr>
                  <w:b/>
                </w:rPr>
                <w:t xml:space="preserve"> trace hooks only as necessary.</w:t>
              </w:r>
            </w:ins>
          </w:p>
          <w:p w:rsidR="002473B0" w:rsidRDefault="002473B0" w:rsidP="00B76799">
            <w:pPr>
              <w:cnfStyle w:val="000000000000"/>
            </w:pPr>
          </w:p>
        </w:tc>
        <w:tc>
          <w:tcPr>
            <w:tcW w:w="828" w:type="dxa"/>
          </w:tcPr>
          <w:p w:rsidR="00A268FB" w:rsidRDefault="00A268FB" w:rsidP="00B76799">
            <w:pPr>
              <w:cnfStyle w:val="000000000000"/>
            </w:pPr>
          </w:p>
        </w:tc>
      </w:tr>
      <w:tr w:rsidR="00B9092E" w:rsidTr="0037668F">
        <w:trPr>
          <w:cnfStyle w:val="000000100000"/>
          <w:trHeight w:val="322"/>
          <w:ins w:id="140" w:author="Jeremy Warmbier" w:date="2012-05-03T16:49:00Z"/>
        </w:trPr>
        <w:tc>
          <w:tcPr>
            <w:cnfStyle w:val="001000000000"/>
            <w:tcW w:w="3258" w:type="dxa"/>
          </w:tcPr>
          <w:p w:rsidR="00B9092E" w:rsidRDefault="00B9092E" w:rsidP="00B76799">
            <w:pPr>
              <w:rPr>
                <w:ins w:id="141" w:author="Jeremy Warmbier" w:date="2012-05-03T16:49:00Z"/>
              </w:rPr>
            </w:pPr>
            <w:ins w:id="142" w:author="Jeremy Warmbier" w:date="2012-05-03T16:49:00Z">
              <w:r>
                <w:lastRenderedPageBreak/>
                <w:t xml:space="preserve">MPU </w:t>
              </w:r>
            </w:ins>
            <w:ins w:id="143" w:author="Jeremy Warmbier" w:date="2012-05-03T16:51:00Z">
              <w:r>
                <w:t xml:space="preserve">Global </w:t>
              </w:r>
            </w:ins>
            <w:ins w:id="144" w:author="Jeremy Warmbier" w:date="2012-05-03T16:49:00Z">
              <w:r>
                <w:t>Read Access</w:t>
              </w:r>
            </w:ins>
          </w:p>
        </w:tc>
        <w:tc>
          <w:tcPr>
            <w:tcW w:w="4770" w:type="dxa"/>
          </w:tcPr>
          <w:p w:rsidR="000460A6" w:rsidRDefault="00B9092E" w:rsidP="000460A6">
            <w:pPr>
              <w:cnfStyle w:val="000000100000"/>
              <w:rPr>
                <w:ins w:id="145" w:author="Jeremy Warmbier" w:date="2012-05-03T16:49:00Z"/>
                <w:rFonts w:ascii="Arial" w:hAnsi="Arial"/>
                <w:b/>
                <w:sz w:val="22"/>
              </w:rPr>
              <w:pPrChange w:id="146" w:author="Jeremy Warmbier" w:date="2012-05-03T16:49:00Z">
                <w:pPr>
                  <w:pStyle w:val="ListParagraph"/>
                  <w:keepNext/>
                  <w:numPr>
                    <w:numId w:val="12"/>
                  </w:numPr>
                  <w:spacing w:before="60"/>
                  <w:ind w:left="342" w:hanging="360"/>
                  <w:jc w:val="center"/>
                  <w:cnfStyle w:val="000000100000"/>
                </w:pPr>
              </w:pPrChange>
            </w:pPr>
            <w:proofErr w:type="spellStart"/>
            <w:ins w:id="147" w:author="Jeremy Warmbier" w:date="2012-05-03T16:49:00Z">
              <w:r>
                <w:t>GetSystemTime</w:t>
              </w:r>
              <w:proofErr w:type="spellEnd"/>
              <w:r>
                <w:t xml:space="preserve"> and </w:t>
              </w:r>
              <w:proofErr w:type="spellStart"/>
              <w:r>
                <w:t>Dio_WriteChannel</w:t>
              </w:r>
              <w:proofErr w:type="spellEnd"/>
              <w:r>
                <w:t xml:space="preserve"> Metrics Channel</w:t>
              </w:r>
            </w:ins>
            <w:ins w:id="148" w:author="Jeremy Warmbier" w:date="2012-05-03T16:50:00Z">
              <w:r>
                <w:t xml:space="preserve"> accessed registers</w:t>
              </w:r>
            </w:ins>
            <w:ins w:id="149" w:author="Jeremy Warmbier" w:date="2012-05-03T16:51:00Z">
              <w:r>
                <w:t xml:space="preserve"> must be readable across all application and ISR contexts.</w:t>
              </w:r>
            </w:ins>
          </w:p>
        </w:tc>
        <w:tc>
          <w:tcPr>
            <w:tcW w:w="828" w:type="dxa"/>
          </w:tcPr>
          <w:p w:rsidR="00B9092E" w:rsidRDefault="00B9092E" w:rsidP="00B76799">
            <w:pPr>
              <w:cnfStyle w:val="000000100000"/>
              <w:rPr>
                <w:ins w:id="150" w:author="Jeremy Warmbier" w:date="2012-05-03T16:49:00Z"/>
              </w:rPr>
            </w:pPr>
            <w:ins w:id="151" w:author="Jeremy Warmbier" w:date="2012-05-03T16:50:00Z">
              <w:r>
                <w:t>Os</w:t>
              </w:r>
            </w:ins>
          </w:p>
        </w:tc>
      </w:tr>
      <w:tr w:rsidR="00B9092E" w:rsidTr="0037668F">
        <w:trPr>
          <w:trHeight w:val="322"/>
          <w:ins w:id="152" w:author="Jeremy Warmbier" w:date="2012-05-03T16:50:00Z"/>
        </w:trPr>
        <w:tc>
          <w:tcPr>
            <w:cnfStyle w:val="001000000000"/>
            <w:tcW w:w="3258" w:type="dxa"/>
          </w:tcPr>
          <w:p w:rsidR="00B9092E" w:rsidRDefault="00B9092E" w:rsidP="00B76799">
            <w:pPr>
              <w:rPr>
                <w:ins w:id="153" w:author="Jeremy Warmbier" w:date="2012-05-03T16:50:00Z"/>
              </w:rPr>
            </w:pPr>
            <w:ins w:id="154" w:author="Jeremy Warmbier" w:date="2012-05-03T16:50:00Z">
              <w:r>
                <w:t>MPU</w:t>
              </w:r>
            </w:ins>
            <w:ins w:id="155" w:author="Jeremy Warmbier" w:date="2012-05-03T16:51:00Z">
              <w:r>
                <w:t xml:space="preserve"> Global</w:t>
              </w:r>
            </w:ins>
            <w:ins w:id="156" w:author="Jeremy Warmbier" w:date="2012-05-03T16:50:00Z">
              <w:r>
                <w:t xml:space="preserve"> Read/Write Access</w:t>
              </w:r>
            </w:ins>
          </w:p>
        </w:tc>
        <w:tc>
          <w:tcPr>
            <w:tcW w:w="4770" w:type="dxa"/>
          </w:tcPr>
          <w:p w:rsidR="00B9092E" w:rsidRDefault="00B9092E" w:rsidP="00B9092E">
            <w:pPr>
              <w:cnfStyle w:val="000000000000"/>
              <w:rPr>
                <w:ins w:id="157" w:author="Jeremy Warmbier" w:date="2012-05-03T16:52:00Z"/>
              </w:rPr>
            </w:pPr>
            <w:ins w:id="158" w:author="Jeremy Warmbier" w:date="2012-05-03T16:52:00Z">
              <w:r>
                <w:t>Metrics data structures must be R/W across all application and ISR contexts.</w:t>
              </w:r>
            </w:ins>
          </w:p>
          <w:p w:rsidR="00B9092E" w:rsidRDefault="00B9092E" w:rsidP="00B9092E">
            <w:pPr>
              <w:cnfStyle w:val="000000000000"/>
              <w:rPr>
                <w:ins w:id="159" w:author="Jeremy Warmbier" w:date="2012-05-03T16:50:00Z"/>
              </w:rPr>
            </w:pPr>
            <w:ins w:id="160" w:author="Jeremy Warmbier" w:date="2012-05-03T16:52:00Z">
              <w:r>
                <w:t>ATTENTION! The metrics data structures are very large, so ensure that adequate memory is allocated to the Global Shared region</w:t>
              </w:r>
            </w:ins>
          </w:p>
        </w:tc>
        <w:tc>
          <w:tcPr>
            <w:tcW w:w="828" w:type="dxa"/>
          </w:tcPr>
          <w:p w:rsidR="00B9092E" w:rsidRDefault="00B9092E" w:rsidP="00B76799">
            <w:pPr>
              <w:cnfStyle w:val="000000000000"/>
              <w:rPr>
                <w:ins w:id="161" w:author="Jeremy Warmbier" w:date="2012-05-03T16:50:00Z"/>
              </w:rPr>
            </w:pPr>
            <w:ins w:id="162" w:author="Jeremy Warmbier" w:date="2012-05-03T16:52:00Z">
              <w:r>
                <w:t>OS</w:t>
              </w:r>
            </w:ins>
          </w:p>
        </w:tc>
      </w:tr>
    </w:tbl>
    <w:p w:rsidR="008714C5" w:rsidRDefault="008714C5" w:rsidP="008714C5">
      <w:pPr>
        <w:pStyle w:val="Heading2"/>
        <w:rPr>
          <w:ins w:id="163" w:author="Jeremy Warmbier" w:date="2012-05-02T12:51:00Z"/>
        </w:rPr>
      </w:pPr>
      <w:bookmarkStart w:id="164" w:name="_Toc320197368"/>
      <w:ins w:id="165" w:author="Jeremy Warmbier" w:date="2012-05-02T12:51:00Z">
        <w:r>
          <w:t>Integration Project Changes</w:t>
        </w:r>
      </w:ins>
    </w:p>
    <w:p w:rsidR="000460A6" w:rsidRDefault="008714C5" w:rsidP="000460A6">
      <w:pPr>
        <w:pStyle w:val="ListParagraph"/>
        <w:numPr>
          <w:ilvl w:val="0"/>
          <w:numId w:val="15"/>
        </w:numPr>
        <w:rPr>
          <w:ins w:id="166" w:author="Jeremy Warmbier" w:date="2012-05-02T13:11:00Z"/>
        </w:rPr>
        <w:pPrChange w:id="167" w:author="Jeremy Warmbier" w:date="2012-05-02T12:52:00Z">
          <w:pPr>
            <w:pStyle w:val="Heading2"/>
          </w:pPr>
        </w:pPrChange>
      </w:pPr>
      <w:ins w:id="168" w:author="Jeremy Warmbier" w:date="2012-05-02T12:52:00Z">
        <w:r>
          <w:t xml:space="preserve">Modify </w:t>
        </w:r>
      </w:ins>
      <w:ins w:id="169" w:author="Jeremy Warmbier" w:date="2012-05-02T12:59:00Z">
        <w:r w:rsidR="00B72780">
          <w:t xml:space="preserve">the required BSW </w:t>
        </w:r>
        <w:proofErr w:type="spellStart"/>
        <w:r w:rsidR="00B72780">
          <w:t>Irq</w:t>
        </w:r>
        <w:proofErr w:type="spellEnd"/>
        <w:r w:rsidR="00B72780">
          <w:t xml:space="preserve"> source functions to place the </w:t>
        </w:r>
        <w:proofErr w:type="spellStart"/>
        <w:r w:rsidR="00B72780">
          <w:t>Metrics_TaskStart</w:t>
        </w:r>
        <w:proofErr w:type="spellEnd"/>
        <w:r w:rsidR="00B72780">
          <w:t xml:space="preserve"> and </w:t>
        </w:r>
        <w:proofErr w:type="spellStart"/>
        <w:r w:rsidR="00B72780">
          <w:t>Metrics_TaskEnd</w:t>
        </w:r>
        <w:proofErr w:type="spellEnd"/>
        <w:r w:rsidR="00B72780">
          <w:t xml:space="preserve"> hooks</w:t>
        </w:r>
      </w:ins>
      <w:ins w:id="170" w:author="Jeremy Warmbier" w:date="2012-05-02T13:00:00Z">
        <w:r w:rsidR="00B72780">
          <w:t xml:space="preserve"> around </w:t>
        </w:r>
        <w:proofErr w:type="gramStart"/>
        <w:r w:rsidR="00B72780">
          <w:t xml:space="preserve">the </w:t>
        </w:r>
      </w:ins>
      <w:ins w:id="171" w:author="Jeremy Warmbier" w:date="2012-05-02T12:59:00Z">
        <w:r w:rsidR="00B72780">
          <w:t xml:space="preserve"> </w:t>
        </w:r>
      </w:ins>
      <w:ins w:id="172" w:author="Jeremy Warmbier" w:date="2012-05-02T13:00:00Z">
        <w:r w:rsidR="00B72780">
          <w:t>ISR’s</w:t>
        </w:r>
        <w:proofErr w:type="gramEnd"/>
        <w:r w:rsidR="00B72780">
          <w:t>.  The recommended practice is to make a copy of the delivered source file ren</w:t>
        </w:r>
      </w:ins>
      <w:ins w:id="173" w:author="Jeremy Warmbier" w:date="2012-05-02T13:01:00Z">
        <w:r w:rsidR="00B72780">
          <w:t>amed to *_</w:t>
        </w:r>
        <w:proofErr w:type="spellStart"/>
        <w:r w:rsidR="00B72780">
          <w:t>NxtrMetrics.c</w:t>
        </w:r>
        <w:proofErr w:type="spellEnd"/>
        <w:r w:rsidR="00B72780">
          <w:t xml:space="preserve"> and </w:t>
        </w:r>
        <w:proofErr w:type="spellStart"/>
        <w:r w:rsidR="00B72780">
          <w:t>conditionaly</w:t>
        </w:r>
        <w:proofErr w:type="spellEnd"/>
        <w:r w:rsidR="00B72780">
          <w:t xml:space="preserve"> build the altered file in place of the delivered file for Metrics builds.</w:t>
        </w:r>
      </w:ins>
    </w:p>
    <w:p w:rsidR="000460A6" w:rsidRDefault="000D7F3E" w:rsidP="000460A6">
      <w:pPr>
        <w:pStyle w:val="ListParagraph"/>
        <w:numPr>
          <w:ilvl w:val="0"/>
          <w:numId w:val="15"/>
        </w:numPr>
        <w:rPr>
          <w:ins w:id="174" w:author="Blake Latchford" w:date="2012-07-25T11:29:00Z"/>
        </w:rPr>
        <w:pPrChange w:id="175" w:author="Jeremy Warmbier" w:date="2012-05-02T12:52:00Z">
          <w:pPr>
            <w:pStyle w:val="Heading2"/>
          </w:pPr>
        </w:pPrChange>
      </w:pPr>
      <w:ins w:id="176" w:author="Jeremy Warmbier" w:date="2012-05-02T13:11:00Z">
        <w:r>
          <w:t xml:space="preserve">Modify </w:t>
        </w:r>
        <w:proofErr w:type="spellStart"/>
        <w:r>
          <w:t>SchM</w:t>
        </w:r>
      </w:ins>
      <w:ins w:id="177" w:author="Jeremy Warmbier" w:date="2012-05-02T13:12:00Z">
        <w:r w:rsidR="00455F4C">
          <w:t>.</w:t>
        </w:r>
      </w:ins>
      <w:ins w:id="178" w:author="Jeremy Warmbier" w:date="2012-05-02T13:28:00Z">
        <w:r w:rsidR="00455F4C">
          <w:t>c</w:t>
        </w:r>
      </w:ins>
      <w:proofErr w:type="spellEnd"/>
      <w:ins w:id="179" w:author="Jeremy Warmbier" w:date="2012-05-02T13:12:00Z">
        <w:r>
          <w:t xml:space="preserve"> to place the </w:t>
        </w:r>
        <w:proofErr w:type="spellStart"/>
        <w:r>
          <w:t>Metrics_TaskStart</w:t>
        </w:r>
        <w:proofErr w:type="spellEnd"/>
        <w:r>
          <w:t xml:space="preserve"> </w:t>
        </w:r>
      </w:ins>
      <w:ins w:id="180" w:author="Jeremy Warmbier" w:date="2012-05-02T13:28:00Z">
        <w:r w:rsidR="00455F4C">
          <w:t xml:space="preserve">hook </w:t>
        </w:r>
      </w:ins>
      <w:ins w:id="181" w:author="Jeremy Warmbier" w:date="2012-05-02T13:12:00Z">
        <w:r>
          <w:t xml:space="preserve">and </w:t>
        </w:r>
        <w:proofErr w:type="spellStart"/>
        <w:r>
          <w:t>Metrics_T</w:t>
        </w:r>
        <w:r w:rsidR="00455F4C">
          <w:t>askEnd</w:t>
        </w:r>
        <w:proofErr w:type="spellEnd"/>
        <w:r w:rsidR="00455F4C">
          <w:t xml:space="preserve"> calls </w:t>
        </w:r>
      </w:ins>
      <w:ins w:id="182" w:author="Jeremy Warmbier" w:date="2012-05-02T13:28:00Z">
        <w:r w:rsidR="00455F4C">
          <w:t>appropriately</w:t>
        </w:r>
      </w:ins>
      <w:ins w:id="183" w:author="Jeremy Warmbier" w:date="2012-05-02T13:29:00Z">
        <w:r w:rsidR="00455F4C">
          <w:t xml:space="preserve"> at around the tasks.  Note that it might be necessary to place the hooks at a point in the task that will be overwritten when the </w:t>
        </w:r>
        <w:proofErr w:type="spellStart"/>
        <w:r w:rsidR="00455F4C">
          <w:t>SchM.c</w:t>
        </w:r>
        <w:proofErr w:type="spellEnd"/>
        <w:r w:rsidR="00455F4C">
          <w:t xml:space="preserve"> is generated. </w:t>
        </w:r>
      </w:ins>
      <w:ins w:id="184" w:author="Jeremy Warmbier" w:date="2012-05-02T13:30:00Z">
        <w:r w:rsidR="00455F4C">
          <w:t xml:space="preserve"> Diligence will need to </w:t>
        </w:r>
        <w:proofErr w:type="gramStart"/>
        <w:r w:rsidR="00455F4C">
          <w:t>used</w:t>
        </w:r>
        <w:proofErr w:type="gramEnd"/>
        <w:r w:rsidR="00455F4C">
          <w:t xml:space="preserve"> after generation to ensure that the hooks are not inadvertently removed.</w:t>
        </w:r>
      </w:ins>
    </w:p>
    <w:p w:rsidR="001567A9" w:rsidRDefault="001567A9" w:rsidP="000460A6">
      <w:pPr>
        <w:pStyle w:val="ListParagraph"/>
        <w:numPr>
          <w:ilvl w:val="0"/>
          <w:numId w:val="15"/>
        </w:numPr>
        <w:rPr>
          <w:ins w:id="185" w:author="Jeremy Warmbier" w:date="2012-05-02T17:38:00Z"/>
        </w:rPr>
        <w:pPrChange w:id="186" w:author="Jeremy Warmbier" w:date="2012-05-02T12:52:00Z">
          <w:pPr>
            <w:pStyle w:val="Heading2"/>
          </w:pPr>
        </w:pPrChange>
      </w:pPr>
      <w:ins w:id="187" w:author="Blake Latchford" w:date="2012-07-25T11:29:00Z">
        <w:r>
          <w:t xml:space="preserve">Modify </w:t>
        </w:r>
        <w:proofErr w:type="spellStart"/>
        <w:r>
          <w:t>ApplCallbacks.c</w:t>
        </w:r>
        <w:proofErr w:type="spellEnd"/>
        <w:r>
          <w:t xml:space="preserve"> to place </w:t>
        </w:r>
        <w:proofErr w:type="spellStart"/>
        <w:r>
          <w:t>Metrics_TaskStart</w:t>
        </w:r>
        <w:proofErr w:type="spellEnd"/>
        <w:r>
          <w:t xml:space="preserve"> and </w:t>
        </w:r>
        <w:proofErr w:type="spellStart"/>
        <w:r>
          <w:t>Metrics_TaskEnd</w:t>
        </w:r>
        <w:proofErr w:type="spellEnd"/>
        <w:r>
          <w:t xml:space="preserve"> calls appropriately around tasks. </w:t>
        </w:r>
        <w:proofErr w:type="spellStart"/>
        <w:r>
          <w:t>Dilligence</w:t>
        </w:r>
        <w:proofErr w:type="spellEnd"/>
        <w:r>
          <w:t xml:space="preserve"> will be </w:t>
        </w:r>
      </w:ins>
      <w:ins w:id="188" w:author="Blake Latchford" w:date="2012-07-25T11:30:00Z">
        <w:r>
          <w:t>required</w:t>
        </w:r>
      </w:ins>
      <w:ins w:id="189" w:author="Blake Latchford" w:date="2012-07-25T11:29:00Z">
        <w:r>
          <w:t xml:space="preserve"> </w:t>
        </w:r>
      </w:ins>
      <w:ins w:id="190" w:author="Blake Latchford" w:date="2012-07-25T11:30:00Z">
        <w:r>
          <w:t>to ensure the hooks are not removed.</w:t>
        </w:r>
      </w:ins>
    </w:p>
    <w:p w:rsidR="006768B8" w:rsidRDefault="006768B8" w:rsidP="006768B8">
      <w:pPr>
        <w:pStyle w:val="Heading1"/>
      </w:pPr>
      <w:r>
        <w:t>Memory Mapping</w:t>
      </w:r>
      <w:bookmarkEnd w:id="164"/>
    </w:p>
    <w:p w:rsidR="00F80F31" w:rsidRDefault="00F80F31" w:rsidP="00F80F31">
      <w:pPr>
        <w:pStyle w:val="Heading2"/>
      </w:pPr>
      <w:bookmarkStart w:id="191" w:name="_Toc320197369"/>
      <w:r>
        <w:t>Mapping</w:t>
      </w:r>
      <w:bookmarkEnd w:id="191"/>
    </w:p>
    <w:tbl>
      <w:tblPr>
        <w:tblStyle w:val="LightList-Accent1"/>
        <w:tblW w:w="0" w:type="auto"/>
        <w:tblLook w:val="04A0"/>
      </w:tblPr>
      <w:tblGrid>
        <w:gridCol w:w="5473"/>
        <w:gridCol w:w="3383"/>
      </w:tblGrid>
      <w:tr w:rsidR="006768B8" w:rsidTr="00F80F31">
        <w:trPr>
          <w:cnfStyle w:val="100000000000"/>
        </w:trPr>
        <w:tc>
          <w:tcPr>
            <w:cnfStyle w:val="001000000000"/>
            <w:tcW w:w="5473" w:type="dxa"/>
          </w:tcPr>
          <w:p w:rsidR="006768B8" w:rsidRDefault="006768B8" w:rsidP="006768B8">
            <w:r>
              <w:t>Constant</w:t>
            </w:r>
          </w:p>
        </w:tc>
        <w:tc>
          <w:tcPr>
            <w:tcW w:w="3383" w:type="dxa"/>
          </w:tcPr>
          <w:p w:rsidR="006768B8" w:rsidRDefault="006768B8" w:rsidP="006768B8">
            <w:pPr>
              <w:cnfStyle w:val="100000000000"/>
            </w:pPr>
            <w:r>
              <w:t>Notes</w:t>
            </w:r>
          </w:p>
        </w:tc>
      </w:tr>
      <w:tr w:rsidR="00F80F31" w:rsidTr="00F80F31">
        <w:trPr>
          <w:cnfStyle w:val="000000100000"/>
        </w:trPr>
        <w:tc>
          <w:tcPr>
            <w:cnfStyle w:val="001000000000"/>
            <w:tcW w:w="5473" w:type="dxa"/>
          </w:tcPr>
          <w:p w:rsidR="00F80F31" w:rsidRDefault="00F80F31" w:rsidP="00B76799">
            <w:r>
              <w:t>METRICS</w:t>
            </w:r>
            <w:r w:rsidRPr="00F80F31">
              <w:t>_START_SEC_VAR_CLEARED_</w:t>
            </w:r>
            <w:r>
              <w:t>UNSPECIFIED</w:t>
            </w:r>
          </w:p>
        </w:tc>
        <w:tc>
          <w:tcPr>
            <w:tcW w:w="3383" w:type="dxa"/>
          </w:tcPr>
          <w:p w:rsidR="00F80F31" w:rsidRDefault="00F80F31" w:rsidP="00B76799">
            <w:pPr>
              <w:cnfStyle w:val="000000100000"/>
            </w:pPr>
            <w:r>
              <w:t>Writable across all applications</w:t>
            </w: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192" w:name="_Toc320197370"/>
      <w:r>
        <w:t>Usage</w:t>
      </w:r>
      <w:bookmarkEnd w:id="192"/>
    </w:p>
    <w:tbl>
      <w:tblPr>
        <w:tblStyle w:val="LightList-Accent1"/>
        <w:tblW w:w="0" w:type="auto"/>
        <w:tblLayout w:type="fixed"/>
        <w:tblLook w:val="04A0"/>
      </w:tblPr>
      <w:tblGrid>
        <w:gridCol w:w="4878"/>
        <w:gridCol w:w="2070"/>
        <w:gridCol w:w="1908"/>
      </w:tblGrid>
      <w:tr w:rsidR="00F80F31" w:rsidTr="0081314C">
        <w:trPr>
          <w:cnfStyle w:val="100000000000"/>
        </w:trPr>
        <w:tc>
          <w:tcPr>
            <w:cnfStyle w:val="001000000000"/>
            <w:tcW w:w="4878" w:type="dxa"/>
          </w:tcPr>
          <w:p w:rsidR="00F80F31" w:rsidRDefault="00F80F31" w:rsidP="00B76799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/>
            </w:pPr>
            <w:r>
              <w:t xml:space="preserve">ROM </w:t>
            </w:r>
          </w:p>
        </w:tc>
      </w:tr>
      <w:tr w:rsidR="00F80F31" w:rsidTr="0081314C">
        <w:trPr>
          <w:cnfStyle w:val="000000100000"/>
        </w:trPr>
        <w:tc>
          <w:tcPr>
            <w:cnfStyle w:val="001000000000"/>
            <w:tcW w:w="4878" w:type="dxa"/>
          </w:tcPr>
          <w:p w:rsidR="00F80F31" w:rsidRDefault="0081314C" w:rsidP="00B76799">
            <w:r>
              <w:t>Software task time stamping of task execution</w:t>
            </w:r>
          </w:p>
        </w:tc>
        <w:tc>
          <w:tcPr>
            <w:tcW w:w="2070" w:type="dxa"/>
          </w:tcPr>
          <w:p w:rsidR="00F80F31" w:rsidRDefault="00F80F31" w:rsidP="00B76799">
            <w:pPr>
              <w:cnfStyle w:val="000000100000"/>
            </w:pPr>
          </w:p>
        </w:tc>
        <w:tc>
          <w:tcPr>
            <w:tcW w:w="1908" w:type="dxa"/>
          </w:tcPr>
          <w:p w:rsidR="00F80F31" w:rsidRDefault="00F80F31" w:rsidP="00B76799">
            <w:pPr>
              <w:cnfStyle w:val="000000100000"/>
            </w:pPr>
          </w:p>
        </w:tc>
      </w:tr>
      <w:tr w:rsidR="00416335" w:rsidTr="0081314C">
        <w:tc>
          <w:tcPr>
            <w:cnfStyle w:val="001000000000"/>
            <w:tcW w:w="4878" w:type="dxa"/>
          </w:tcPr>
          <w:p w:rsidR="00416335" w:rsidRDefault="00416335" w:rsidP="00B76799">
            <w:r>
              <w:t>Stack usage monitoring</w:t>
            </w:r>
          </w:p>
        </w:tc>
        <w:tc>
          <w:tcPr>
            <w:tcW w:w="2070" w:type="dxa"/>
          </w:tcPr>
          <w:p w:rsidR="00416335" w:rsidRDefault="00416335" w:rsidP="00B76799">
            <w:pPr>
              <w:cnfStyle w:val="000000000000"/>
            </w:pPr>
          </w:p>
        </w:tc>
        <w:tc>
          <w:tcPr>
            <w:tcW w:w="1908" w:type="dxa"/>
          </w:tcPr>
          <w:p w:rsidR="00416335" w:rsidRDefault="00416335" w:rsidP="00B76799">
            <w:pPr>
              <w:cnfStyle w:val="000000000000"/>
            </w:pPr>
          </w:p>
        </w:tc>
      </w:tr>
    </w:tbl>
    <w:p w:rsidR="004A781C" w:rsidRDefault="00A268FB" w:rsidP="00A268FB">
      <w:pPr>
        <w:pStyle w:val="Caption"/>
      </w:pPr>
      <w:r>
        <w:t xml:space="preserve">Table </w:t>
      </w:r>
      <w:fldSimple w:instr=" SEQ Table \* ARABIC ">
        <w:r w:rsidR="00EB17E1">
          <w:rPr>
            <w:noProof/>
          </w:rPr>
          <w:t>1</w:t>
        </w:r>
      </w:fldSimple>
      <w:r>
        <w:t>: ARM Cortex R4 Memory Usage</w:t>
      </w:r>
      <w:r w:rsidR="004A781C">
        <w:br w:type="page"/>
      </w:r>
      <w:r w:rsidR="004A781C">
        <w:lastRenderedPageBreak/>
        <w:t>Revision Control Log</w:t>
      </w:r>
    </w:p>
    <w:tbl>
      <w:tblPr>
        <w:tblW w:w="9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16"/>
        <w:gridCol w:w="662"/>
        <w:gridCol w:w="6210"/>
        <w:gridCol w:w="1080"/>
        <w:gridCol w:w="1105"/>
      </w:tblGrid>
      <w:tr w:rsidR="004A781C">
        <w:tc>
          <w:tcPr>
            <w:tcW w:w="616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Item #</w:t>
            </w:r>
          </w:p>
        </w:tc>
        <w:tc>
          <w:tcPr>
            <w:tcW w:w="662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1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80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1105" w:type="dxa"/>
          </w:tcPr>
          <w:p w:rsidR="004A781C" w:rsidRDefault="004A781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 Initials</w:t>
            </w:r>
          </w:p>
        </w:tc>
      </w:tr>
      <w:tr w:rsidR="004A781C">
        <w:tc>
          <w:tcPr>
            <w:tcW w:w="616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62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6210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080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  <w:tc>
          <w:tcPr>
            <w:tcW w:w="1105" w:type="dxa"/>
          </w:tcPr>
          <w:p w:rsidR="004A781C" w:rsidRDefault="004A781C">
            <w:pPr>
              <w:spacing w:before="60"/>
              <w:rPr>
                <w:rFonts w:ascii="Arial" w:hAnsi="Arial" w:cs="Arial"/>
                <w:sz w:val="16"/>
              </w:rPr>
            </w:pPr>
          </w:p>
        </w:tc>
      </w:tr>
    </w:tbl>
    <w:p w:rsidR="00107819" w:rsidRDefault="00107819"/>
    <w:sectPr w:rsidR="00107819" w:rsidSect="00937013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F01" w:rsidRDefault="00B57F01">
      <w:r>
        <w:separator/>
      </w:r>
    </w:p>
  </w:endnote>
  <w:endnote w:type="continuationSeparator" w:id="0">
    <w:p w:rsidR="00B57F01" w:rsidRDefault="00B57F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60D" w:rsidRDefault="00D9560D">
    <w:pPr>
      <w:pStyle w:val="Footer"/>
    </w:pPr>
    <w:r>
      <w:rPr>
        <w:snapToGrid w:val="0"/>
      </w:rPr>
      <w:tab/>
    </w:r>
    <w:fldSimple w:instr=" DOCPROPERTY &quot;Company&quot;  \* MERGEFORMAT ">
      <w:r w:rsidR="006768B8"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 w:rsidR="008E2475">
      <w:rPr>
        <w:snapToGrid w:val="0"/>
        <w:sz w:val="16"/>
      </w:rPr>
      <w:t xml:space="preserve"> SWC Integration</w:t>
    </w:r>
    <w:r>
      <w:rPr>
        <w:snapToGrid w:val="0"/>
        <w:sz w:val="16"/>
      </w:rPr>
      <w:t xml:space="preserve"> </w:t>
    </w:r>
    <w:r w:rsidRPr="001A574F">
      <w:rPr>
        <w:snapToGrid w:val="0"/>
        <w:sz w:val="16"/>
      </w:rPr>
      <w:t>T</w:t>
    </w:r>
    <w:r w:rsidR="008E2475">
      <w:rPr>
        <w:snapToGrid w:val="0"/>
        <w:sz w:val="16"/>
      </w:rPr>
      <w:t>emplate EA3, Rev 1.0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F01" w:rsidRDefault="00B57F01">
      <w:r>
        <w:separator/>
      </w:r>
    </w:p>
  </w:footnote>
  <w:footnote w:type="continuationSeparator" w:id="0">
    <w:p w:rsidR="00B57F01" w:rsidRDefault="00B57F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60D" w:rsidRDefault="0076047D">
    <w:pPr>
      <w:pStyle w:val="Header"/>
      <w:pBdr>
        <w:bottom w:val="single" w:sz="4" w:space="1" w:color="auto"/>
      </w:pBdr>
      <w:jc w:val="center"/>
      <w:rPr>
        <w:b/>
      </w:rPr>
    </w:pPr>
    <w:r>
      <w:rPr>
        <w:b/>
      </w:rPr>
      <w:t>SWC</w:t>
    </w:r>
    <w:r w:rsidR="00D9560D">
      <w:rPr>
        <w:b/>
      </w:rPr>
      <w:t xml:space="preserve"> INTEGRATION MANUAL</w:t>
    </w:r>
  </w:p>
  <w:tbl>
    <w:tblPr>
      <w:tblW w:w="0" w:type="auto"/>
      <w:tblInd w:w="18" w:type="dxa"/>
      <w:tblLayout w:type="fixed"/>
      <w:tblLook w:val="0000"/>
    </w:tblPr>
    <w:tblGrid>
      <w:gridCol w:w="990"/>
      <w:gridCol w:w="1530"/>
      <w:gridCol w:w="1260"/>
      <w:gridCol w:w="2610"/>
      <w:gridCol w:w="1170"/>
      <w:gridCol w:w="1350"/>
    </w:tblGrid>
    <w:tr w:rsidR="00D9560D">
      <w:trPr>
        <w:cantSplit/>
      </w:trPr>
      <w:tc>
        <w:tcPr>
          <w:tcW w:w="990" w:type="dxa"/>
        </w:tcPr>
        <w:p w:rsidR="00D9560D" w:rsidRDefault="00D9560D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9560D" w:rsidRDefault="000460A6">
          <w:pPr>
            <w:pStyle w:val="Header"/>
          </w:pPr>
          <w:fldSimple w:instr=" DOCPROPERTY &quot;Document Title&quot;  \* MERGEFORMAT ">
            <w:r w:rsidR="00B60B20">
              <w:t>Metrics</w:t>
            </w:r>
          </w:fldSimple>
        </w:p>
        <w:p w:rsidR="00D9560D" w:rsidRDefault="000460A6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B60B20">
              <w:t>Gen II+ EPS EA3</w:t>
            </w:r>
          </w:fldSimple>
          <w:r w:rsidR="00D9560D">
            <w:tab/>
          </w:r>
        </w:p>
      </w:tc>
      <w:tc>
        <w:tcPr>
          <w:tcW w:w="1170" w:type="dxa"/>
        </w:tcPr>
        <w:p w:rsidR="00D9560D" w:rsidRDefault="00D9560D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9560D" w:rsidRDefault="000460A6">
          <w:pPr>
            <w:pStyle w:val="Header"/>
          </w:pPr>
          <w:fldSimple w:instr=" DOCPROPERTY &quot;MDDRevNum&quot; \* MERGEFORMAT ">
            <w:r w:rsidR="00B60B20">
              <w:t>1</w:t>
            </w:r>
          </w:fldSimple>
        </w:p>
      </w:tc>
    </w:tr>
    <w:tr w:rsidR="00D9560D">
      <w:trPr>
        <w:cantSplit/>
      </w:trPr>
      <w:tc>
        <w:tcPr>
          <w:tcW w:w="990" w:type="dxa"/>
        </w:tcPr>
        <w:p w:rsidR="00D9560D" w:rsidRDefault="00D9560D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9560D" w:rsidRDefault="00D9560D">
          <w:pPr>
            <w:pStyle w:val="Header"/>
            <w:jc w:val="center"/>
          </w:pPr>
        </w:p>
      </w:tc>
      <w:tc>
        <w:tcPr>
          <w:tcW w:w="1170" w:type="dxa"/>
        </w:tcPr>
        <w:p w:rsidR="00D9560D" w:rsidRDefault="00D9560D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9560D" w:rsidRDefault="000460A6">
          <w:pPr>
            <w:pStyle w:val="Header"/>
          </w:pPr>
          <w:fldSimple w:instr=" SAVEDATE \@ &quot;d-MMM-yy&quot; \* MERGEFORMAT ">
            <w:ins w:id="193" w:author="Blake Latchford" w:date="2012-07-25T11:05:00Z">
              <w:r w:rsidR="008300C1">
                <w:rPr>
                  <w:noProof/>
                </w:rPr>
                <w:t>4-May-12</w:t>
              </w:r>
            </w:ins>
            <w:ins w:id="194" w:author="Jeremy Warmbier" w:date="2012-05-04T10:45:00Z">
              <w:del w:id="195" w:author="Blake Latchford" w:date="2012-07-25T11:05:00Z">
                <w:r w:rsidR="004E0E38" w:rsidDel="008300C1">
                  <w:rPr>
                    <w:noProof/>
                  </w:rPr>
                  <w:delText>3-May-12</w:delText>
                </w:r>
              </w:del>
            </w:ins>
            <w:del w:id="196" w:author="Blake Latchford" w:date="2012-07-25T11:05:00Z">
              <w:r w:rsidR="005F35A1" w:rsidDel="008300C1">
                <w:rPr>
                  <w:noProof/>
                </w:rPr>
                <w:delText>22-Mar-12</w:delText>
              </w:r>
            </w:del>
          </w:fldSimple>
        </w:p>
      </w:tc>
    </w:tr>
    <w:tr w:rsidR="00D9560D">
      <w:trPr>
        <w:cantSplit/>
      </w:trPr>
      <w:tc>
        <w:tcPr>
          <w:tcW w:w="990" w:type="dxa"/>
        </w:tcPr>
        <w:p w:rsidR="00D9560D" w:rsidRDefault="00D9560D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9560D" w:rsidRDefault="00D9560D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9560D" w:rsidRDefault="00D9560D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9560D" w:rsidRDefault="000460A6">
          <w:pPr>
            <w:pStyle w:val="Header"/>
          </w:pPr>
          <w:fldSimple w:instr=" USERNAME  \* MERGEFORMAT ">
            <w:r w:rsidR="00B60B20">
              <w:rPr>
                <w:noProof/>
              </w:rPr>
              <w:t>Jeremy Warmbier</w:t>
            </w:r>
          </w:fldSimple>
        </w:p>
      </w:tc>
      <w:tc>
        <w:tcPr>
          <w:tcW w:w="1170" w:type="dxa"/>
        </w:tcPr>
        <w:p w:rsidR="00D9560D" w:rsidRDefault="00D9560D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9560D" w:rsidRDefault="000460A6">
          <w:pPr>
            <w:pStyle w:val="Header"/>
          </w:pPr>
          <w:r>
            <w:rPr>
              <w:rStyle w:val="PageNumber"/>
            </w:rPr>
            <w:fldChar w:fldCharType="begin"/>
          </w:r>
          <w:r w:rsidR="00D9560D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567A9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 w:rsidR="00D9560D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9560D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1567A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D9560D" w:rsidRDefault="00D9560D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09455B26"/>
    <w:multiLevelType w:val="hybridMultilevel"/>
    <w:tmpl w:val="0130EB36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5420A1"/>
    <w:multiLevelType w:val="hybridMultilevel"/>
    <w:tmpl w:val="E1EA8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6C33CDB"/>
    <w:multiLevelType w:val="hybridMultilevel"/>
    <w:tmpl w:val="B824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11"/>
  </w:num>
  <w:num w:numId="10">
    <w:abstractNumId w:val="9"/>
  </w:num>
  <w:num w:numId="11">
    <w:abstractNumId w:val="2"/>
  </w:num>
  <w:num w:numId="12">
    <w:abstractNumId w:val="6"/>
  </w:num>
  <w:num w:numId="13">
    <w:abstractNumId w:val="1"/>
  </w:num>
  <w:num w:numId="14">
    <w:abstractNumId w:val="13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B39"/>
    <w:rsid w:val="00035879"/>
    <w:rsid w:val="000460A6"/>
    <w:rsid w:val="000575C4"/>
    <w:rsid w:val="000B7B76"/>
    <w:rsid w:val="000D7F3E"/>
    <w:rsid w:val="000E1C0D"/>
    <w:rsid w:val="00107819"/>
    <w:rsid w:val="001567A9"/>
    <w:rsid w:val="001719F7"/>
    <w:rsid w:val="001A574F"/>
    <w:rsid w:val="001B60DF"/>
    <w:rsid w:val="001F09B2"/>
    <w:rsid w:val="0020722A"/>
    <w:rsid w:val="002473B0"/>
    <w:rsid w:val="00251AC0"/>
    <w:rsid w:val="002651B5"/>
    <w:rsid w:val="00285CB3"/>
    <w:rsid w:val="002A06A4"/>
    <w:rsid w:val="002C03D8"/>
    <w:rsid w:val="0031237F"/>
    <w:rsid w:val="00315335"/>
    <w:rsid w:val="00353877"/>
    <w:rsid w:val="0037668F"/>
    <w:rsid w:val="003C4D3F"/>
    <w:rsid w:val="00416335"/>
    <w:rsid w:val="0042379B"/>
    <w:rsid w:val="00455F4C"/>
    <w:rsid w:val="00456A52"/>
    <w:rsid w:val="0046578E"/>
    <w:rsid w:val="004A0F6B"/>
    <w:rsid w:val="004A30FB"/>
    <w:rsid w:val="004A781C"/>
    <w:rsid w:val="004B0AC4"/>
    <w:rsid w:val="004B62FC"/>
    <w:rsid w:val="004E0E38"/>
    <w:rsid w:val="005436A1"/>
    <w:rsid w:val="005539D4"/>
    <w:rsid w:val="005D5FE4"/>
    <w:rsid w:val="005F35A1"/>
    <w:rsid w:val="00616853"/>
    <w:rsid w:val="00662C98"/>
    <w:rsid w:val="00664546"/>
    <w:rsid w:val="00674ADF"/>
    <w:rsid w:val="006768B8"/>
    <w:rsid w:val="00683179"/>
    <w:rsid w:val="006C2AF2"/>
    <w:rsid w:val="006D151B"/>
    <w:rsid w:val="006D33CC"/>
    <w:rsid w:val="006E3AE5"/>
    <w:rsid w:val="006F01A3"/>
    <w:rsid w:val="00706174"/>
    <w:rsid w:val="00714874"/>
    <w:rsid w:val="0076047D"/>
    <w:rsid w:val="007A69AC"/>
    <w:rsid w:val="007F00D3"/>
    <w:rsid w:val="0081314C"/>
    <w:rsid w:val="008242F0"/>
    <w:rsid w:val="008300C1"/>
    <w:rsid w:val="008535B2"/>
    <w:rsid w:val="008714C5"/>
    <w:rsid w:val="00892B4A"/>
    <w:rsid w:val="008B3E94"/>
    <w:rsid w:val="008D2035"/>
    <w:rsid w:val="008E2475"/>
    <w:rsid w:val="008E44C8"/>
    <w:rsid w:val="008F6DBB"/>
    <w:rsid w:val="00916B39"/>
    <w:rsid w:val="00937013"/>
    <w:rsid w:val="00955F6A"/>
    <w:rsid w:val="00957470"/>
    <w:rsid w:val="0099284E"/>
    <w:rsid w:val="009B20B2"/>
    <w:rsid w:val="009D5C67"/>
    <w:rsid w:val="00A17EB8"/>
    <w:rsid w:val="00A268FB"/>
    <w:rsid w:val="00A62D74"/>
    <w:rsid w:val="00A86E8E"/>
    <w:rsid w:val="00AD731B"/>
    <w:rsid w:val="00AF3F7D"/>
    <w:rsid w:val="00B018F1"/>
    <w:rsid w:val="00B21FBF"/>
    <w:rsid w:val="00B54697"/>
    <w:rsid w:val="00B5594D"/>
    <w:rsid w:val="00B57F01"/>
    <w:rsid w:val="00B60B20"/>
    <w:rsid w:val="00B72780"/>
    <w:rsid w:val="00B9092E"/>
    <w:rsid w:val="00BB358D"/>
    <w:rsid w:val="00BB4A94"/>
    <w:rsid w:val="00BD008B"/>
    <w:rsid w:val="00BD15D2"/>
    <w:rsid w:val="00BD3DFF"/>
    <w:rsid w:val="00BF364D"/>
    <w:rsid w:val="00C35BD3"/>
    <w:rsid w:val="00C512F1"/>
    <w:rsid w:val="00C72FFA"/>
    <w:rsid w:val="00C85C84"/>
    <w:rsid w:val="00D07211"/>
    <w:rsid w:val="00D21EBB"/>
    <w:rsid w:val="00D62123"/>
    <w:rsid w:val="00D70AF3"/>
    <w:rsid w:val="00D94BDD"/>
    <w:rsid w:val="00D9560D"/>
    <w:rsid w:val="00DC7E08"/>
    <w:rsid w:val="00DE4889"/>
    <w:rsid w:val="00E5472B"/>
    <w:rsid w:val="00E57C42"/>
    <w:rsid w:val="00EB17E1"/>
    <w:rsid w:val="00F43CE9"/>
    <w:rsid w:val="00F648ED"/>
    <w:rsid w:val="00F64CF7"/>
    <w:rsid w:val="00F80F31"/>
    <w:rsid w:val="00F82E8E"/>
    <w:rsid w:val="00F8796B"/>
    <w:rsid w:val="00F957FA"/>
    <w:rsid w:val="00F97DC4"/>
    <w:rsid w:val="00FB2942"/>
    <w:rsid w:val="00FB432D"/>
    <w:rsid w:val="00FD5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4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4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4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4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91C34-0831-445F-B30F-3DFA570D0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354</TotalTime>
  <Pages>4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4932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Blake Latchford</cp:lastModifiedBy>
  <cp:revision>27</cp:revision>
  <cp:lastPrinted>2011-03-21T13:34:00Z</cp:lastPrinted>
  <dcterms:created xsi:type="dcterms:W3CDTF">2012-02-01T16:05:00Z</dcterms:created>
  <dcterms:modified xsi:type="dcterms:W3CDTF">2012-07-25T15:30:00Z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Metrics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Metrics</vt:lpwstr>
  </property>
  <property fmtid="{D5CDD505-2E9C-101B-9397-08002B2CF9AE}" pid="6" name="Product Line">
    <vt:lpwstr>Gen II+ EPS EA3</vt:lpwstr>
  </property>
</Properties>
</file>